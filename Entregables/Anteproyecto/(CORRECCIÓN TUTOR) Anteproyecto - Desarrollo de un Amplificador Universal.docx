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98EA2" w14:textId="74C08B10" w:rsidR="00543212" w:rsidRPr="005D6FD2" w:rsidRDefault="00E8601D" w:rsidP="00C125E6">
      <w:pPr>
        <w:pStyle w:val="Ttulo"/>
      </w:pPr>
      <w:r w:rsidRPr="005D6FD2">
        <w:t>Desarrollo de un</w:t>
      </w:r>
      <w:r w:rsidR="002F73FB">
        <w:t xml:space="preserve"> </w:t>
      </w:r>
      <w:del w:id="0" w:author="Carlos Alejandro Trujillo Anaya" w:date="2024-08-08T11:56:00Z" w16du:dateUtc="2024-08-08T16:56:00Z">
        <w:r w:rsidR="002F73FB" w:rsidDel="00B414BD">
          <w:delText>amplificador de instrumentación</w:delText>
        </w:r>
      </w:del>
      <w:ins w:id="1" w:author="Carlos Alejandro Trujillo Anaya" w:date="2024-08-08T11:56:00Z" w16du:dateUtc="2024-08-08T16:56:00Z">
        <w:r w:rsidR="00B414BD">
          <w:t xml:space="preserve">medidor de voltaje con instrumentación de precisión </w:t>
        </w:r>
      </w:ins>
      <w:del w:id="2" w:author="Carlos Alejandro Trujillo Anaya" w:date="2024-08-08T11:56:00Z" w16du:dateUtc="2024-08-08T16:56:00Z">
        <w:r w:rsidR="002F73FB" w:rsidDel="00B414BD">
          <w:delText xml:space="preserve"> </w:delText>
        </w:r>
      </w:del>
      <w:r w:rsidR="002F73FB">
        <w:t xml:space="preserve">para </w:t>
      </w:r>
      <w:ins w:id="3" w:author="Carlos Alejandro Trujillo Anaya" w:date="2024-08-08T11:53:00Z" w16du:dateUtc="2024-08-08T16:53:00Z">
        <w:r w:rsidR="00B414BD">
          <w:t xml:space="preserve">su </w:t>
        </w:r>
      </w:ins>
      <w:r w:rsidR="002F73FB">
        <w:t>uso</w:t>
      </w:r>
      <w:r w:rsidR="0060446E">
        <w:t xml:space="preserve"> </w:t>
      </w:r>
      <w:del w:id="4" w:author="Carlos Alejandro Trujillo Anaya" w:date="2024-08-08T11:53:00Z" w16du:dateUtc="2024-08-08T16:53:00Z">
        <w:r w:rsidR="0060446E" w:rsidDel="00B414BD">
          <w:delText xml:space="preserve">de </w:delText>
        </w:r>
      </w:del>
      <w:proofErr w:type="gramStart"/>
      <w:ins w:id="5" w:author="Carlos Alejandro Trujillo Anaya" w:date="2024-08-08T11:53:00Z" w16du:dateUtc="2024-08-08T16:53:00Z">
        <w:r w:rsidR="00B414BD">
          <w:t xml:space="preserve">en </w:t>
        </w:r>
        <w:r w:rsidR="00B414BD">
          <w:t xml:space="preserve"> </w:t>
        </w:r>
      </w:ins>
      <w:r w:rsidR="0060446E">
        <w:t>laboratorio</w:t>
      </w:r>
      <w:ins w:id="6" w:author="Carlos Alejandro Trujillo Anaya" w:date="2024-08-08T11:53:00Z" w16du:dateUtc="2024-08-08T16:53:00Z">
        <w:r w:rsidR="00B414BD">
          <w:t>s</w:t>
        </w:r>
        <w:proofErr w:type="gramEnd"/>
        <w:r w:rsidR="00B414BD">
          <w:t xml:space="preserve"> de física</w:t>
        </w:r>
      </w:ins>
      <w:r w:rsidR="002F73FB">
        <w:t>.</w:t>
      </w:r>
    </w:p>
    <w:p w14:paraId="101DE2C7" w14:textId="77777777" w:rsidR="00543212" w:rsidRPr="005D6FD2" w:rsidRDefault="00543212" w:rsidP="00E8601D"/>
    <w:p w14:paraId="4C08F0BB" w14:textId="77777777" w:rsidR="00543212" w:rsidRPr="005D6FD2" w:rsidRDefault="00543212" w:rsidP="00E8601D"/>
    <w:p w14:paraId="3CD6CEBF" w14:textId="7546E600" w:rsidR="00C125E6" w:rsidRPr="005D6FD2" w:rsidRDefault="00C125E6" w:rsidP="00C125E6">
      <w:pPr>
        <w:jc w:val="center"/>
        <w:rPr>
          <w:b/>
          <w:bCs/>
        </w:rPr>
      </w:pPr>
      <w:r w:rsidRPr="005D6FD2">
        <w:rPr>
          <w:b/>
          <w:bCs/>
        </w:rPr>
        <w:t>Estudiante</w:t>
      </w:r>
      <w:r w:rsidR="00E8601D" w:rsidRPr="005D6FD2">
        <w:rPr>
          <w:b/>
          <w:bCs/>
        </w:rPr>
        <w:t>:</w:t>
      </w:r>
    </w:p>
    <w:p w14:paraId="1E4E3322" w14:textId="2ED17799" w:rsidR="00543212" w:rsidRPr="005D6FD2" w:rsidRDefault="00E8601D" w:rsidP="005D6FD2">
      <w:pPr>
        <w:jc w:val="center"/>
      </w:pPr>
      <w:r w:rsidRPr="005D6FD2">
        <w:t>Sebastián Jiménez Henao</w:t>
      </w:r>
      <w:r w:rsidR="00C125E6" w:rsidRPr="005D6FD2">
        <w:t xml:space="preserve"> (</w:t>
      </w:r>
      <w:hyperlink r:id="rId6" w:history="1">
        <w:r w:rsidR="00C125E6" w:rsidRPr="005D6FD2">
          <w:rPr>
            <w:rStyle w:val="Hipervnculo"/>
          </w:rPr>
          <w:t>sjimenezh1@eafit.edu</w:t>
        </w:r>
      </w:hyperlink>
      <w:r w:rsidR="00C125E6" w:rsidRPr="005D6FD2">
        <w:t>)</w:t>
      </w:r>
    </w:p>
    <w:p w14:paraId="426695C5" w14:textId="77777777" w:rsidR="00C125E6" w:rsidRPr="005D6FD2" w:rsidRDefault="00C125E6" w:rsidP="00D32F5C">
      <w:pPr>
        <w:jc w:val="center"/>
      </w:pPr>
    </w:p>
    <w:p w14:paraId="21F1999D" w14:textId="77777777" w:rsidR="00C125E6" w:rsidRPr="005D6FD2" w:rsidRDefault="00C125E6" w:rsidP="00D32F5C">
      <w:pPr>
        <w:jc w:val="center"/>
      </w:pPr>
    </w:p>
    <w:p w14:paraId="0569A23C" w14:textId="40819C6E" w:rsidR="00C125E6" w:rsidRPr="005D6FD2" w:rsidRDefault="00E8601D" w:rsidP="00E8601D">
      <w:pPr>
        <w:jc w:val="center"/>
        <w:rPr>
          <w:b/>
          <w:bCs/>
        </w:rPr>
      </w:pPr>
      <w:r w:rsidRPr="005D6FD2">
        <w:rPr>
          <w:b/>
          <w:bCs/>
        </w:rPr>
        <w:t>Tutor del proyecto:</w:t>
      </w:r>
    </w:p>
    <w:p w14:paraId="783343E2" w14:textId="19D17FBF" w:rsidR="00E8601D" w:rsidRPr="005D6FD2" w:rsidRDefault="00E8601D" w:rsidP="00E8601D">
      <w:pPr>
        <w:jc w:val="center"/>
      </w:pPr>
      <w:r w:rsidRPr="005D6FD2">
        <w:t>Carlos Alejandro Trujillo Anaya</w:t>
      </w:r>
      <w:r w:rsidR="00C125E6" w:rsidRPr="005D6FD2">
        <w:t xml:space="preserve"> (</w:t>
      </w:r>
      <w:hyperlink r:id="rId7" w:history="1">
        <w:r w:rsidR="00C125E6" w:rsidRPr="005D6FD2">
          <w:rPr>
            <w:rStyle w:val="Hipervnculo"/>
          </w:rPr>
          <w:t>catrujilla@eafit.edu.co</w:t>
        </w:r>
      </w:hyperlink>
      <w:r w:rsidR="00C125E6" w:rsidRPr="005D6FD2">
        <w:t>)</w:t>
      </w:r>
    </w:p>
    <w:p w14:paraId="0374A74D" w14:textId="77777777" w:rsidR="00C125E6" w:rsidRPr="005D6FD2" w:rsidRDefault="00C125E6" w:rsidP="00E8601D">
      <w:pPr>
        <w:jc w:val="center"/>
      </w:pPr>
    </w:p>
    <w:p w14:paraId="7F3DA3BB" w14:textId="77777777" w:rsidR="00C125E6" w:rsidRPr="005D6FD2" w:rsidRDefault="00C125E6" w:rsidP="00E8601D">
      <w:pPr>
        <w:jc w:val="center"/>
      </w:pPr>
    </w:p>
    <w:p w14:paraId="446C985E" w14:textId="77777777" w:rsidR="00C125E6" w:rsidRPr="005D6FD2" w:rsidRDefault="00D32F5C" w:rsidP="00E8601D">
      <w:pPr>
        <w:jc w:val="center"/>
        <w:rPr>
          <w:b/>
          <w:bCs/>
        </w:rPr>
      </w:pPr>
      <w:r w:rsidRPr="005D6FD2">
        <w:rPr>
          <w:b/>
          <w:bCs/>
        </w:rPr>
        <w:t xml:space="preserve">Profesora del curso: </w:t>
      </w:r>
    </w:p>
    <w:p w14:paraId="3096FE0F" w14:textId="57BC747C" w:rsidR="00543212" w:rsidRDefault="00D32F5C" w:rsidP="00E8601D">
      <w:pPr>
        <w:jc w:val="center"/>
      </w:pPr>
      <w:r w:rsidRPr="005D6FD2">
        <w:t>Elena Montilla Rosero</w:t>
      </w:r>
      <w:r w:rsidR="00C125E6" w:rsidRPr="005D6FD2">
        <w:t xml:space="preserve"> (</w:t>
      </w:r>
      <w:hyperlink r:id="rId8" w:history="1">
        <w:r w:rsidR="00C125E6" w:rsidRPr="005D6FD2">
          <w:rPr>
            <w:rStyle w:val="Hipervnculo"/>
          </w:rPr>
          <w:t>emontill@eafit.edu.co</w:t>
        </w:r>
      </w:hyperlink>
      <w:r w:rsidR="00C125E6" w:rsidRPr="005D6FD2">
        <w:t>)</w:t>
      </w:r>
    </w:p>
    <w:p w14:paraId="2F834BE8" w14:textId="77777777" w:rsidR="002F73FB" w:rsidRPr="005D6FD2" w:rsidRDefault="002F73FB" w:rsidP="00E8601D">
      <w:pPr>
        <w:jc w:val="center"/>
      </w:pPr>
    </w:p>
    <w:p w14:paraId="1B958D87" w14:textId="77777777" w:rsidR="00543212" w:rsidRPr="005D6FD2" w:rsidRDefault="00543212" w:rsidP="00543212"/>
    <w:p w14:paraId="3229E0E7" w14:textId="77777777" w:rsidR="00543212" w:rsidRPr="005D6FD2" w:rsidRDefault="00543212" w:rsidP="00543212">
      <w:pPr>
        <w:jc w:val="center"/>
        <w:rPr>
          <w:rFonts w:cs="Arial"/>
        </w:rPr>
      </w:pPr>
      <w:r w:rsidRPr="005D6FD2">
        <w:rPr>
          <w:rFonts w:cs="Arial"/>
        </w:rPr>
        <w:t>Universidad EAFIT</w:t>
      </w:r>
    </w:p>
    <w:p w14:paraId="0BA5C8DA" w14:textId="7627ED15" w:rsidR="00543212" w:rsidRPr="005D6FD2" w:rsidRDefault="00543212" w:rsidP="00543212">
      <w:pPr>
        <w:jc w:val="center"/>
        <w:rPr>
          <w:rFonts w:cs="Arial"/>
        </w:rPr>
      </w:pPr>
      <w:r w:rsidRPr="005D6FD2">
        <w:rPr>
          <w:rFonts w:cs="Arial"/>
        </w:rPr>
        <w:t>Escuela de Ciencias Aplicadas e Ingeniería</w:t>
      </w:r>
    </w:p>
    <w:p w14:paraId="7216F8E2" w14:textId="77777777" w:rsidR="00543212" w:rsidRPr="005D6FD2" w:rsidRDefault="00543212" w:rsidP="00543212">
      <w:pPr>
        <w:jc w:val="center"/>
        <w:rPr>
          <w:rFonts w:cs="Arial"/>
        </w:rPr>
      </w:pPr>
      <w:r w:rsidRPr="005D6FD2">
        <w:rPr>
          <w:rFonts w:cs="Arial"/>
        </w:rPr>
        <w:t>Pregrado de Ingeniería Física</w:t>
      </w:r>
    </w:p>
    <w:p w14:paraId="09862933" w14:textId="1FB611EC" w:rsidR="00543212" w:rsidRPr="005D6FD2" w:rsidRDefault="00543212" w:rsidP="00543212">
      <w:pPr>
        <w:jc w:val="center"/>
        <w:rPr>
          <w:rFonts w:cs="Arial"/>
        </w:rPr>
      </w:pPr>
      <w:r w:rsidRPr="005D6FD2">
        <w:rPr>
          <w:rFonts w:cs="Arial"/>
        </w:rPr>
        <w:t>Proyecto Avanzado I</w:t>
      </w:r>
    </w:p>
    <w:p w14:paraId="550B650A" w14:textId="77777777" w:rsidR="00B44808" w:rsidRDefault="00C125E6" w:rsidP="00C125E6">
      <w:pPr>
        <w:pStyle w:val="Ttulo1"/>
        <w:rPr>
          <w:noProof/>
        </w:rPr>
      </w:pPr>
      <w:bookmarkStart w:id="7" w:name="_Toc173757628"/>
      <w:r w:rsidRPr="005D6FD2">
        <w:lastRenderedPageBreak/>
        <w:t>Tabla de Contenido</w:t>
      </w:r>
      <w:bookmarkEnd w:id="7"/>
      <w:r w:rsidR="00543212" w:rsidRPr="005D6FD2">
        <w:fldChar w:fldCharType="begin"/>
      </w:r>
      <w:r w:rsidR="00543212" w:rsidRPr="005D6FD2">
        <w:instrText xml:space="preserve"> TOC \o "1-3" \u </w:instrText>
      </w:r>
      <w:r w:rsidR="00543212" w:rsidRPr="005D6FD2">
        <w:fldChar w:fldCharType="separate"/>
      </w:r>
    </w:p>
    <w:p w14:paraId="31301B1B" w14:textId="592E41B7" w:rsidR="00B44808" w:rsidRDefault="00B44808">
      <w:pPr>
        <w:pStyle w:val="TDC1"/>
        <w:tabs>
          <w:tab w:val="right" w:leader="dot" w:pos="8828"/>
        </w:tabs>
        <w:rPr>
          <w:rFonts w:asciiTheme="minorHAnsi" w:eastAsiaTheme="minorEastAsia" w:hAnsiTheme="minorHAnsi" w:cstheme="minorBidi"/>
          <w:noProof/>
          <w:lang w:eastAsia="es-CO"/>
        </w:rPr>
      </w:pPr>
      <w:r>
        <w:rPr>
          <w:noProof/>
        </w:rPr>
        <w:t>Tabla de Contenido</w:t>
      </w:r>
      <w:r>
        <w:rPr>
          <w:noProof/>
        </w:rPr>
        <w:tab/>
      </w:r>
      <w:r>
        <w:rPr>
          <w:noProof/>
        </w:rPr>
        <w:fldChar w:fldCharType="begin"/>
      </w:r>
      <w:r>
        <w:rPr>
          <w:noProof/>
        </w:rPr>
        <w:instrText xml:space="preserve"> PAGEREF _Toc173757628 \h </w:instrText>
      </w:r>
      <w:r>
        <w:rPr>
          <w:noProof/>
        </w:rPr>
      </w:r>
      <w:r>
        <w:rPr>
          <w:noProof/>
        </w:rPr>
        <w:fldChar w:fldCharType="separate"/>
      </w:r>
      <w:r>
        <w:rPr>
          <w:noProof/>
        </w:rPr>
        <w:t>2</w:t>
      </w:r>
      <w:r>
        <w:rPr>
          <w:noProof/>
        </w:rPr>
        <w:fldChar w:fldCharType="end"/>
      </w:r>
    </w:p>
    <w:p w14:paraId="1D8CB8EC" w14:textId="0A4B65FD" w:rsidR="00B44808" w:rsidRDefault="00B44808">
      <w:pPr>
        <w:pStyle w:val="TDC1"/>
        <w:tabs>
          <w:tab w:val="right" w:leader="dot" w:pos="8828"/>
        </w:tabs>
        <w:rPr>
          <w:rFonts w:asciiTheme="minorHAnsi" w:eastAsiaTheme="minorEastAsia" w:hAnsiTheme="minorHAnsi" w:cstheme="minorBidi"/>
          <w:noProof/>
          <w:lang w:eastAsia="es-CO"/>
        </w:rPr>
      </w:pPr>
      <w:r>
        <w:rPr>
          <w:noProof/>
        </w:rPr>
        <w:t>Tabla de Tablas</w:t>
      </w:r>
      <w:r>
        <w:rPr>
          <w:noProof/>
        </w:rPr>
        <w:tab/>
      </w:r>
      <w:r>
        <w:rPr>
          <w:noProof/>
        </w:rPr>
        <w:fldChar w:fldCharType="begin"/>
      </w:r>
      <w:r>
        <w:rPr>
          <w:noProof/>
        </w:rPr>
        <w:instrText xml:space="preserve"> PAGEREF _Toc173757629 \h </w:instrText>
      </w:r>
      <w:r>
        <w:rPr>
          <w:noProof/>
        </w:rPr>
      </w:r>
      <w:r>
        <w:rPr>
          <w:noProof/>
        </w:rPr>
        <w:fldChar w:fldCharType="separate"/>
      </w:r>
      <w:r>
        <w:rPr>
          <w:noProof/>
        </w:rPr>
        <w:t>2</w:t>
      </w:r>
      <w:r>
        <w:rPr>
          <w:noProof/>
        </w:rPr>
        <w:fldChar w:fldCharType="end"/>
      </w:r>
    </w:p>
    <w:p w14:paraId="3A9EEE9B" w14:textId="0B07A527" w:rsidR="00B44808" w:rsidRDefault="00B44808">
      <w:pPr>
        <w:pStyle w:val="TDC1"/>
        <w:tabs>
          <w:tab w:val="right" w:leader="dot" w:pos="8828"/>
        </w:tabs>
        <w:rPr>
          <w:rFonts w:asciiTheme="minorHAnsi" w:eastAsiaTheme="minorEastAsia" w:hAnsiTheme="minorHAnsi" w:cstheme="minorBidi"/>
          <w:noProof/>
          <w:lang w:eastAsia="es-CO"/>
        </w:rPr>
      </w:pPr>
      <w:r w:rsidRPr="00BB74A6">
        <w:rPr>
          <w:noProof/>
        </w:rPr>
        <w:t>Planteamiento del proyecto</w:t>
      </w:r>
      <w:r>
        <w:rPr>
          <w:noProof/>
        </w:rPr>
        <w:tab/>
      </w:r>
      <w:r>
        <w:rPr>
          <w:noProof/>
        </w:rPr>
        <w:fldChar w:fldCharType="begin"/>
      </w:r>
      <w:r>
        <w:rPr>
          <w:noProof/>
        </w:rPr>
        <w:instrText xml:space="preserve"> PAGEREF _Toc173757630 \h </w:instrText>
      </w:r>
      <w:r>
        <w:rPr>
          <w:noProof/>
        </w:rPr>
      </w:r>
      <w:r>
        <w:rPr>
          <w:noProof/>
        </w:rPr>
        <w:fldChar w:fldCharType="separate"/>
      </w:r>
      <w:r>
        <w:rPr>
          <w:noProof/>
        </w:rPr>
        <w:t>3</w:t>
      </w:r>
      <w:r>
        <w:rPr>
          <w:noProof/>
        </w:rPr>
        <w:fldChar w:fldCharType="end"/>
      </w:r>
    </w:p>
    <w:p w14:paraId="7E3484F9" w14:textId="0BF3321E" w:rsidR="00B44808" w:rsidRDefault="00B44808">
      <w:pPr>
        <w:pStyle w:val="TDC1"/>
        <w:tabs>
          <w:tab w:val="right" w:leader="dot" w:pos="8828"/>
        </w:tabs>
        <w:rPr>
          <w:rFonts w:asciiTheme="minorHAnsi" w:eastAsiaTheme="minorEastAsia" w:hAnsiTheme="minorHAnsi" w:cstheme="minorBidi"/>
          <w:noProof/>
          <w:lang w:eastAsia="es-CO"/>
        </w:rPr>
      </w:pPr>
      <w:r>
        <w:rPr>
          <w:noProof/>
        </w:rPr>
        <w:t>Objetivos del Proyecto</w:t>
      </w:r>
      <w:r>
        <w:rPr>
          <w:noProof/>
        </w:rPr>
        <w:tab/>
      </w:r>
      <w:r>
        <w:rPr>
          <w:noProof/>
        </w:rPr>
        <w:fldChar w:fldCharType="begin"/>
      </w:r>
      <w:r>
        <w:rPr>
          <w:noProof/>
        </w:rPr>
        <w:instrText xml:space="preserve"> PAGEREF _Toc173757631 \h </w:instrText>
      </w:r>
      <w:r>
        <w:rPr>
          <w:noProof/>
        </w:rPr>
      </w:r>
      <w:r>
        <w:rPr>
          <w:noProof/>
        </w:rPr>
        <w:fldChar w:fldCharType="separate"/>
      </w:r>
      <w:r>
        <w:rPr>
          <w:noProof/>
        </w:rPr>
        <w:t>4</w:t>
      </w:r>
      <w:r>
        <w:rPr>
          <w:noProof/>
        </w:rPr>
        <w:fldChar w:fldCharType="end"/>
      </w:r>
    </w:p>
    <w:p w14:paraId="3FDE4E66" w14:textId="42D4A8A3" w:rsidR="00B44808" w:rsidRDefault="00B44808">
      <w:pPr>
        <w:pStyle w:val="TDC2"/>
        <w:tabs>
          <w:tab w:val="right" w:leader="dot" w:pos="8828"/>
        </w:tabs>
        <w:rPr>
          <w:rFonts w:asciiTheme="minorHAnsi" w:eastAsiaTheme="minorEastAsia" w:hAnsiTheme="minorHAnsi" w:cstheme="minorBidi"/>
          <w:noProof/>
          <w:lang w:eastAsia="es-CO"/>
        </w:rPr>
      </w:pPr>
      <w:r>
        <w:rPr>
          <w:noProof/>
        </w:rPr>
        <w:t>Objetivo General</w:t>
      </w:r>
      <w:r>
        <w:rPr>
          <w:noProof/>
        </w:rPr>
        <w:tab/>
      </w:r>
      <w:r>
        <w:rPr>
          <w:noProof/>
        </w:rPr>
        <w:fldChar w:fldCharType="begin"/>
      </w:r>
      <w:r>
        <w:rPr>
          <w:noProof/>
        </w:rPr>
        <w:instrText xml:space="preserve"> PAGEREF _Toc173757632 \h </w:instrText>
      </w:r>
      <w:r>
        <w:rPr>
          <w:noProof/>
        </w:rPr>
      </w:r>
      <w:r>
        <w:rPr>
          <w:noProof/>
        </w:rPr>
        <w:fldChar w:fldCharType="separate"/>
      </w:r>
      <w:r>
        <w:rPr>
          <w:noProof/>
        </w:rPr>
        <w:t>4</w:t>
      </w:r>
      <w:r>
        <w:rPr>
          <w:noProof/>
        </w:rPr>
        <w:fldChar w:fldCharType="end"/>
      </w:r>
    </w:p>
    <w:p w14:paraId="4E728854" w14:textId="09F325C5" w:rsidR="00B44808" w:rsidRDefault="00B44808">
      <w:pPr>
        <w:pStyle w:val="TDC2"/>
        <w:tabs>
          <w:tab w:val="right" w:leader="dot" w:pos="8828"/>
        </w:tabs>
        <w:rPr>
          <w:rFonts w:asciiTheme="minorHAnsi" w:eastAsiaTheme="minorEastAsia" w:hAnsiTheme="minorHAnsi" w:cstheme="minorBidi"/>
          <w:noProof/>
          <w:lang w:eastAsia="es-CO"/>
        </w:rPr>
      </w:pPr>
      <w:r>
        <w:rPr>
          <w:noProof/>
        </w:rPr>
        <w:t>Objetivos Específicos</w:t>
      </w:r>
      <w:r>
        <w:rPr>
          <w:noProof/>
        </w:rPr>
        <w:tab/>
      </w:r>
      <w:r>
        <w:rPr>
          <w:noProof/>
        </w:rPr>
        <w:fldChar w:fldCharType="begin"/>
      </w:r>
      <w:r>
        <w:rPr>
          <w:noProof/>
        </w:rPr>
        <w:instrText xml:space="preserve"> PAGEREF _Toc173757633 \h </w:instrText>
      </w:r>
      <w:r>
        <w:rPr>
          <w:noProof/>
        </w:rPr>
      </w:r>
      <w:r>
        <w:rPr>
          <w:noProof/>
        </w:rPr>
        <w:fldChar w:fldCharType="separate"/>
      </w:r>
      <w:r>
        <w:rPr>
          <w:noProof/>
        </w:rPr>
        <w:t>4</w:t>
      </w:r>
      <w:r>
        <w:rPr>
          <w:noProof/>
        </w:rPr>
        <w:fldChar w:fldCharType="end"/>
      </w:r>
    </w:p>
    <w:p w14:paraId="1AE4E03A" w14:textId="70B29601" w:rsidR="00B44808" w:rsidRDefault="00B44808">
      <w:pPr>
        <w:pStyle w:val="TDC1"/>
        <w:tabs>
          <w:tab w:val="right" w:leader="dot" w:pos="8828"/>
        </w:tabs>
        <w:rPr>
          <w:rFonts w:asciiTheme="minorHAnsi" w:eastAsiaTheme="minorEastAsia" w:hAnsiTheme="minorHAnsi" w:cstheme="minorBidi"/>
          <w:noProof/>
          <w:lang w:eastAsia="es-CO"/>
        </w:rPr>
      </w:pPr>
      <w:r>
        <w:rPr>
          <w:noProof/>
        </w:rPr>
        <w:t>Antecedentes</w:t>
      </w:r>
      <w:r>
        <w:rPr>
          <w:noProof/>
        </w:rPr>
        <w:tab/>
      </w:r>
      <w:r>
        <w:rPr>
          <w:noProof/>
        </w:rPr>
        <w:fldChar w:fldCharType="begin"/>
      </w:r>
      <w:r>
        <w:rPr>
          <w:noProof/>
        </w:rPr>
        <w:instrText xml:space="preserve"> PAGEREF _Toc173757634 \h </w:instrText>
      </w:r>
      <w:r>
        <w:rPr>
          <w:noProof/>
        </w:rPr>
      </w:r>
      <w:r>
        <w:rPr>
          <w:noProof/>
        </w:rPr>
        <w:fldChar w:fldCharType="separate"/>
      </w:r>
      <w:r>
        <w:rPr>
          <w:noProof/>
        </w:rPr>
        <w:t>5</w:t>
      </w:r>
      <w:r>
        <w:rPr>
          <w:noProof/>
        </w:rPr>
        <w:fldChar w:fldCharType="end"/>
      </w:r>
    </w:p>
    <w:p w14:paraId="597ABF26" w14:textId="3D153FF5" w:rsidR="00B44808" w:rsidRDefault="00B44808">
      <w:pPr>
        <w:pStyle w:val="TDC1"/>
        <w:tabs>
          <w:tab w:val="right" w:leader="dot" w:pos="8828"/>
        </w:tabs>
        <w:rPr>
          <w:rFonts w:asciiTheme="minorHAnsi" w:eastAsiaTheme="minorEastAsia" w:hAnsiTheme="minorHAnsi" w:cstheme="minorBidi"/>
          <w:noProof/>
          <w:lang w:eastAsia="es-CO"/>
        </w:rPr>
      </w:pPr>
      <w:r>
        <w:rPr>
          <w:noProof/>
        </w:rPr>
        <w:t>Metodología Propuesta</w:t>
      </w:r>
      <w:r>
        <w:rPr>
          <w:noProof/>
        </w:rPr>
        <w:tab/>
      </w:r>
      <w:r>
        <w:rPr>
          <w:noProof/>
        </w:rPr>
        <w:fldChar w:fldCharType="begin"/>
      </w:r>
      <w:r>
        <w:rPr>
          <w:noProof/>
        </w:rPr>
        <w:instrText xml:space="preserve"> PAGEREF _Toc173757635 \h </w:instrText>
      </w:r>
      <w:r>
        <w:rPr>
          <w:noProof/>
        </w:rPr>
      </w:r>
      <w:r>
        <w:rPr>
          <w:noProof/>
        </w:rPr>
        <w:fldChar w:fldCharType="separate"/>
      </w:r>
      <w:r>
        <w:rPr>
          <w:noProof/>
        </w:rPr>
        <w:t>5</w:t>
      </w:r>
      <w:r>
        <w:rPr>
          <w:noProof/>
        </w:rPr>
        <w:fldChar w:fldCharType="end"/>
      </w:r>
    </w:p>
    <w:p w14:paraId="550409D7" w14:textId="721D464D" w:rsidR="00B44808" w:rsidRDefault="00B44808">
      <w:pPr>
        <w:pStyle w:val="TDC1"/>
        <w:tabs>
          <w:tab w:val="right" w:leader="dot" w:pos="8828"/>
        </w:tabs>
        <w:rPr>
          <w:rFonts w:asciiTheme="minorHAnsi" w:eastAsiaTheme="minorEastAsia" w:hAnsiTheme="minorHAnsi" w:cstheme="minorBidi"/>
          <w:noProof/>
          <w:lang w:eastAsia="es-CO"/>
        </w:rPr>
      </w:pPr>
      <w:r>
        <w:rPr>
          <w:noProof/>
        </w:rPr>
        <w:t>Cronograma de Actividades</w:t>
      </w:r>
      <w:r>
        <w:rPr>
          <w:noProof/>
        </w:rPr>
        <w:tab/>
      </w:r>
      <w:r>
        <w:rPr>
          <w:noProof/>
        </w:rPr>
        <w:fldChar w:fldCharType="begin"/>
      </w:r>
      <w:r>
        <w:rPr>
          <w:noProof/>
        </w:rPr>
        <w:instrText xml:space="preserve"> PAGEREF _Toc173757636 \h </w:instrText>
      </w:r>
      <w:r>
        <w:rPr>
          <w:noProof/>
        </w:rPr>
      </w:r>
      <w:r>
        <w:rPr>
          <w:noProof/>
        </w:rPr>
        <w:fldChar w:fldCharType="separate"/>
      </w:r>
      <w:r>
        <w:rPr>
          <w:noProof/>
        </w:rPr>
        <w:t>5</w:t>
      </w:r>
      <w:r>
        <w:rPr>
          <w:noProof/>
        </w:rPr>
        <w:fldChar w:fldCharType="end"/>
      </w:r>
    </w:p>
    <w:p w14:paraId="16FA72AC" w14:textId="1175DE25" w:rsidR="00B44808" w:rsidRDefault="00B44808">
      <w:pPr>
        <w:pStyle w:val="TDC1"/>
        <w:tabs>
          <w:tab w:val="right" w:leader="dot" w:pos="8828"/>
        </w:tabs>
        <w:rPr>
          <w:rFonts w:asciiTheme="minorHAnsi" w:eastAsiaTheme="minorEastAsia" w:hAnsiTheme="minorHAnsi" w:cstheme="minorBidi"/>
          <w:noProof/>
          <w:lang w:eastAsia="es-CO"/>
        </w:rPr>
      </w:pPr>
      <w:r>
        <w:rPr>
          <w:noProof/>
        </w:rPr>
        <w:t>Presupuesto</w:t>
      </w:r>
      <w:r>
        <w:rPr>
          <w:noProof/>
        </w:rPr>
        <w:tab/>
      </w:r>
      <w:r>
        <w:rPr>
          <w:noProof/>
        </w:rPr>
        <w:fldChar w:fldCharType="begin"/>
      </w:r>
      <w:r>
        <w:rPr>
          <w:noProof/>
        </w:rPr>
        <w:instrText xml:space="preserve"> PAGEREF _Toc173757637 \h </w:instrText>
      </w:r>
      <w:r>
        <w:rPr>
          <w:noProof/>
        </w:rPr>
      </w:r>
      <w:r>
        <w:rPr>
          <w:noProof/>
        </w:rPr>
        <w:fldChar w:fldCharType="separate"/>
      </w:r>
      <w:r>
        <w:rPr>
          <w:noProof/>
        </w:rPr>
        <w:t>6</w:t>
      </w:r>
      <w:r>
        <w:rPr>
          <w:noProof/>
        </w:rPr>
        <w:fldChar w:fldCharType="end"/>
      </w:r>
    </w:p>
    <w:p w14:paraId="210DE3BD" w14:textId="6A71BCAD" w:rsidR="00B44808" w:rsidRDefault="00B44808">
      <w:pPr>
        <w:pStyle w:val="TDC1"/>
        <w:tabs>
          <w:tab w:val="right" w:leader="dot" w:pos="8828"/>
        </w:tabs>
        <w:rPr>
          <w:rFonts w:asciiTheme="minorHAnsi" w:eastAsiaTheme="minorEastAsia" w:hAnsiTheme="minorHAnsi" w:cstheme="minorBidi"/>
          <w:noProof/>
          <w:lang w:eastAsia="es-CO"/>
        </w:rPr>
      </w:pPr>
      <w:r>
        <w:rPr>
          <w:noProof/>
        </w:rPr>
        <w:t>Propiedad Intelectual</w:t>
      </w:r>
      <w:r>
        <w:rPr>
          <w:noProof/>
        </w:rPr>
        <w:tab/>
      </w:r>
      <w:r>
        <w:rPr>
          <w:noProof/>
        </w:rPr>
        <w:fldChar w:fldCharType="begin"/>
      </w:r>
      <w:r>
        <w:rPr>
          <w:noProof/>
        </w:rPr>
        <w:instrText xml:space="preserve"> PAGEREF _Toc173757638 \h </w:instrText>
      </w:r>
      <w:r>
        <w:rPr>
          <w:noProof/>
        </w:rPr>
      </w:r>
      <w:r>
        <w:rPr>
          <w:noProof/>
        </w:rPr>
        <w:fldChar w:fldCharType="separate"/>
      </w:r>
      <w:r>
        <w:rPr>
          <w:noProof/>
        </w:rPr>
        <w:t>6</w:t>
      </w:r>
      <w:r>
        <w:rPr>
          <w:noProof/>
        </w:rPr>
        <w:fldChar w:fldCharType="end"/>
      </w:r>
    </w:p>
    <w:p w14:paraId="2CE6866E" w14:textId="14E9416F" w:rsidR="00B44808" w:rsidRDefault="00B44808">
      <w:pPr>
        <w:pStyle w:val="TDC1"/>
        <w:tabs>
          <w:tab w:val="right" w:leader="dot" w:pos="8828"/>
        </w:tabs>
        <w:rPr>
          <w:rFonts w:asciiTheme="minorHAnsi" w:eastAsiaTheme="minorEastAsia" w:hAnsiTheme="minorHAnsi" w:cstheme="minorBidi"/>
          <w:noProof/>
          <w:lang w:eastAsia="es-CO"/>
        </w:rPr>
      </w:pPr>
      <w:r>
        <w:rPr>
          <w:noProof/>
        </w:rPr>
        <w:t>Bibliografía</w:t>
      </w:r>
      <w:r>
        <w:rPr>
          <w:noProof/>
        </w:rPr>
        <w:tab/>
      </w:r>
      <w:r>
        <w:rPr>
          <w:noProof/>
        </w:rPr>
        <w:fldChar w:fldCharType="begin"/>
      </w:r>
      <w:r>
        <w:rPr>
          <w:noProof/>
        </w:rPr>
        <w:instrText xml:space="preserve"> PAGEREF _Toc173757639 \h </w:instrText>
      </w:r>
      <w:r>
        <w:rPr>
          <w:noProof/>
        </w:rPr>
      </w:r>
      <w:r>
        <w:rPr>
          <w:noProof/>
        </w:rPr>
        <w:fldChar w:fldCharType="separate"/>
      </w:r>
      <w:r>
        <w:rPr>
          <w:noProof/>
        </w:rPr>
        <w:t>7</w:t>
      </w:r>
      <w:r>
        <w:rPr>
          <w:noProof/>
        </w:rPr>
        <w:fldChar w:fldCharType="end"/>
      </w:r>
    </w:p>
    <w:p w14:paraId="41FFCCD5" w14:textId="7CA01EBD" w:rsidR="00B44808" w:rsidRDefault="00543212" w:rsidP="00B44808">
      <w:pPr>
        <w:pStyle w:val="Ttulo1"/>
        <w:rPr>
          <w:noProof/>
        </w:rPr>
      </w:pPr>
      <w:r w:rsidRPr="005D6FD2">
        <w:fldChar w:fldCharType="end"/>
      </w:r>
      <w:bookmarkStart w:id="8" w:name="_Toc173757629"/>
      <w:r w:rsidR="00B44808">
        <w:t>Tabla de Tablas</w:t>
      </w:r>
      <w:bookmarkEnd w:id="8"/>
      <w:r w:rsidR="00B44808">
        <w:fldChar w:fldCharType="begin"/>
      </w:r>
      <w:r w:rsidR="00B44808">
        <w:instrText xml:space="preserve"> TOC \h \z \c "Tabla" </w:instrText>
      </w:r>
      <w:r w:rsidR="00B44808">
        <w:fldChar w:fldCharType="separate"/>
      </w:r>
    </w:p>
    <w:p w14:paraId="0D61EA70" w14:textId="68E36E31" w:rsidR="00B44808" w:rsidRDefault="00000000">
      <w:pPr>
        <w:pStyle w:val="Tabladeilustraciones"/>
        <w:tabs>
          <w:tab w:val="right" w:leader="dot" w:pos="8828"/>
        </w:tabs>
        <w:rPr>
          <w:noProof/>
        </w:rPr>
      </w:pPr>
      <w:hyperlink w:anchor="_Toc173757590" w:history="1">
        <w:r w:rsidR="00B44808" w:rsidRPr="000279FE">
          <w:rPr>
            <w:rStyle w:val="Hipervnculo"/>
            <w:noProof/>
          </w:rPr>
          <w:t>Tabla 1: Cronograma del proyecto</w:t>
        </w:r>
        <w:r w:rsidR="00B44808">
          <w:rPr>
            <w:noProof/>
            <w:webHidden/>
          </w:rPr>
          <w:tab/>
        </w:r>
        <w:r w:rsidR="00B44808">
          <w:rPr>
            <w:noProof/>
            <w:webHidden/>
          </w:rPr>
          <w:fldChar w:fldCharType="begin"/>
        </w:r>
        <w:r w:rsidR="00B44808">
          <w:rPr>
            <w:noProof/>
            <w:webHidden/>
          </w:rPr>
          <w:instrText xml:space="preserve"> PAGEREF _Toc173757590 \h </w:instrText>
        </w:r>
        <w:r w:rsidR="00B44808">
          <w:rPr>
            <w:noProof/>
            <w:webHidden/>
          </w:rPr>
        </w:r>
        <w:r w:rsidR="00B44808">
          <w:rPr>
            <w:noProof/>
            <w:webHidden/>
          </w:rPr>
          <w:fldChar w:fldCharType="separate"/>
        </w:r>
        <w:r w:rsidR="00B44808">
          <w:rPr>
            <w:noProof/>
            <w:webHidden/>
          </w:rPr>
          <w:t>5</w:t>
        </w:r>
        <w:r w:rsidR="00B44808">
          <w:rPr>
            <w:noProof/>
            <w:webHidden/>
          </w:rPr>
          <w:fldChar w:fldCharType="end"/>
        </w:r>
      </w:hyperlink>
    </w:p>
    <w:p w14:paraId="006B831D" w14:textId="7D5B591C" w:rsidR="00B44808" w:rsidRDefault="00000000">
      <w:pPr>
        <w:pStyle w:val="Tabladeilustraciones"/>
        <w:tabs>
          <w:tab w:val="right" w:leader="dot" w:pos="8828"/>
        </w:tabs>
        <w:rPr>
          <w:noProof/>
        </w:rPr>
      </w:pPr>
      <w:hyperlink w:anchor="_Toc173757591" w:history="1">
        <w:r w:rsidR="00B44808" w:rsidRPr="000279FE">
          <w:rPr>
            <w:rStyle w:val="Hipervnculo"/>
            <w:noProof/>
          </w:rPr>
          <w:t>Tabla 2: Presupuesto</w:t>
        </w:r>
        <w:r w:rsidR="00B44808">
          <w:rPr>
            <w:noProof/>
            <w:webHidden/>
          </w:rPr>
          <w:tab/>
        </w:r>
        <w:r w:rsidR="00B44808">
          <w:rPr>
            <w:noProof/>
            <w:webHidden/>
          </w:rPr>
          <w:fldChar w:fldCharType="begin"/>
        </w:r>
        <w:r w:rsidR="00B44808">
          <w:rPr>
            <w:noProof/>
            <w:webHidden/>
          </w:rPr>
          <w:instrText xml:space="preserve"> PAGEREF _Toc173757591 \h </w:instrText>
        </w:r>
        <w:r w:rsidR="00B44808">
          <w:rPr>
            <w:noProof/>
            <w:webHidden/>
          </w:rPr>
        </w:r>
        <w:r w:rsidR="00B44808">
          <w:rPr>
            <w:noProof/>
            <w:webHidden/>
          </w:rPr>
          <w:fldChar w:fldCharType="separate"/>
        </w:r>
        <w:r w:rsidR="00B44808">
          <w:rPr>
            <w:noProof/>
            <w:webHidden/>
          </w:rPr>
          <w:t>6</w:t>
        </w:r>
        <w:r w:rsidR="00B44808">
          <w:rPr>
            <w:noProof/>
            <w:webHidden/>
          </w:rPr>
          <w:fldChar w:fldCharType="end"/>
        </w:r>
      </w:hyperlink>
    </w:p>
    <w:p w14:paraId="69E18A41" w14:textId="35629046" w:rsidR="00B44808" w:rsidRDefault="00B44808">
      <w:pPr>
        <w:spacing w:line="278" w:lineRule="auto"/>
        <w:jc w:val="left"/>
        <w:rPr>
          <w:rFonts w:cs="Arial"/>
        </w:rPr>
      </w:pPr>
      <w:r>
        <w:rPr>
          <w:rFonts w:cs="Arial"/>
        </w:rPr>
        <w:fldChar w:fldCharType="end"/>
      </w:r>
    </w:p>
    <w:p w14:paraId="21459FEE" w14:textId="3E87645F" w:rsidR="00B44808" w:rsidRDefault="00B44808">
      <w:pPr>
        <w:spacing w:line="278" w:lineRule="auto"/>
        <w:jc w:val="left"/>
        <w:rPr>
          <w:rFonts w:cs="Arial"/>
        </w:rPr>
      </w:pPr>
      <w:r>
        <w:rPr>
          <w:rFonts w:cs="Arial"/>
        </w:rPr>
        <w:br w:type="page"/>
      </w:r>
      <w:sdt>
        <w:sdtPr>
          <w:rPr>
            <w:rFonts w:cs="Arial"/>
          </w:rPr>
          <w:id w:val="-427511827"/>
          <w:citation/>
        </w:sdtPr>
        <w:sdtContent>
          <w:r>
            <w:rPr>
              <w:rFonts w:cs="Arial"/>
            </w:rPr>
            <w:fldChar w:fldCharType="begin"/>
          </w:r>
          <w:r w:rsidRPr="00B414BD">
            <w:rPr>
              <w:rFonts w:cs="Arial"/>
              <w:rPrChange w:id="9" w:author="Carlos Alejandro Trujillo Anaya" w:date="2024-08-08T11:53:00Z" w16du:dateUtc="2024-08-08T16:53:00Z">
                <w:rPr>
                  <w:rFonts w:cs="Arial"/>
                  <w:lang w:val="en-US"/>
                </w:rPr>
              </w:rPrChange>
            </w:rPr>
            <w:instrText xml:space="preserve"> CITATION Uni18 \l 1033 </w:instrText>
          </w:r>
          <w:r>
            <w:rPr>
              <w:rFonts w:cs="Arial"/>
            </w:rPr>
            <w:fldChar w:fldCharType="separate"/>
          </w:r>
          <w:r w:rsidRPr="00B414BD">
            <w:rPr>
              <w:rFonts w:cs="Arial"/>
              <w:noProof/>
              <w:rPrChange w:id="10" w:author="Carlos Alejandro Trujillo Anaya" w:date="2024-08-08T11:53:00Z" w16du:dateUtc="2024-08-08T16:53:00Z">
                <w:rPr>
                  <w:rFonts w:cs="Arial"/>
                  <w:noProof/>
                  <w:lang w:val="en-US"/>
                </w:rPr>
              </w:rPrChange>
            </w:rPr>
            <w:t>(Universidad EAFIT, 2018)</w:t>
          </w:r>
          <w:r>
            <w:rPr>
              <w:rFonts w:cs="Arial"/>
            </w:rPr>
            <w:fldChar w:fldCharType="end"/>
          </w:r>
        </w:sdtContent>
      </w:sdt>
    </w:p>
    <w:p w14:paraId="5111D1D7" w14:textId="0715206A" w:rsidR="00543212" w:rsidRDefault="00C125E6" w:rsidP="00D32F5C">
      <w:pPr>
        <w:pStyle w:val="Ttulo1"/>
        <w:rPr>
          <w:rFonts w:eastAsiaTheme="minorHAnsi"/>
        </w:rPr>
      </w:pPr>
      <w:bookmarkStart w:id="11" w:name="_Toc173757630"/>
      <w:r w:rsidRPr="005D6FD2">
        <w:rPr>
          <w:rFonts w:eastAsiaTheme="minorHAnsi"/>
        </w:rPr>
        <w:t xml:space="preserve">Planteamiento del </w:t>
      </w:r>
      <w:r w:rsidR="007B5209">
        <w:rPr>
          <w:rFonts w:eastAsiaTheme="minorHAnsi"/>
        </w:rPr>
        <w:t>proyecto</w:t>
      </w:r>
      <w:bookmarkEnd w:id="11"/>
    </w:p>
    <w:p w14:paraId="3DD6545B" w14:textId="50B0FECE" w:rsidR="007C5201" w:rsidRDefault="007C5201" w:rsidP="005E05F7">
      <w:r>
        <w:t xml:space="preserve">En el ámbito de la </w:t>
      </w:r>
      <w:r w:rsidRPr="007C5201">
        <w:t>enseñanza</w:t>
      </w:r>
      <w:r>
        <w:t xml:space="preserve"> de los principios físicos que debe dominar un ingeniero físico, la experimentación de primera mano es extremadamente valiosa. Con esto en mente, la precisión, versatilidad y facilidad de uso de los instrumentos de medición juegan un papel crucial en la </w:t>
      </w:r>
      <w:r w:rsidRPr="007C5201">
        <w:t>formación práctica de los estudiantes</w:t>
      </w:r>
      <w:r>
        <w:t xml:space="preserve">. </w:t>
      </w:r>
      <w:r w:rsidRPr="007C5201">
        <w:t>Particularmente, en experimentos fundamentales como la determinación de la constante dieléctrica mediante capacitores de placas planas, el estudio del efecto fotoeléctrico, y la exploración del principio de incertidumbre de Heisenberg a través de la difracción de rendija, se requiere la medición precisa de voltajes DC con características específicas de amplificación</w:t>
      </w:r>
      <w:ins w:id="12" w:author="Carlos Alejandro Trujillo Anaya" w:date="2024-08-08T11:55:00Z" w16du:dateUtc="2024-08-08T16:55:00Z">
        <w:r w:rsidR="00B414BD">
          <w:t xml:space="preserve">, robustez ante el ruido, </w:t>
        </w:r>
      </w:ins>
      <w:del w:id="13" w:author="Carlos Alejandro Trujillo Anaya" w:date="2024-08-08T11:55:00Z" w16du:dateUtc="2024-08-08T16:55:00Z">
        <w:r w:rsidRPr="007C5201" w:rsidDel="00B414BD">
          <w:delText xml:space="preserve"> </w:delText>
        </w:r>
      </w:del>
      <w:r w:rsidRPr="007C5201">
        <w:t>y resistencia de entrada.</w:t>
      </w:r>
    </w:p>
    <w:p w14:paraId="5A06E453" w14:textId="0D24FE70" w:rsidR="007C5201" w:rsidRDefault="007C5201" w:rsidP="005E05F7">
      <w:r w:rsidRPr="007C5201">
        <w:t>Los amplificadores universales actualmente disponibles en el mercado, si bien cumplen con los requisitos técnicos, presentan dos limitaciones significativas: su alto costo, que restringe la cantidad de unidades que una institución educativa puede adquirir</w:t>
      </w:r>
      <w:r>
        <w:t xml:space="preserve"> y poner en uso concurrente</w:t>
      </w:r>
      <w:r w:rsidRPr="007C5201">
        <w:t>, y la necesidad de utilizar un voltímetro externo, lo que complica el proceso de medición y aumenta la probabilidad de errores experimentales.</w:t>
      </w:r>
    </w:p>
    <w:p w14:paraId="70F06140" w14:textId="508F1850" w:rsidR="00D43267" w:rsidRDefault="00D43267" w:rsidP="005E05F7">
      <w:r w:rsidRPr="00D43267">
        <w:t xml:space="preserve">Ante esta problemática, surge la necesidad de desarrollar un amplificador </w:t>
      </w:r>
      <w:r w:rsidR="002F73FB">
        <w:t>de instrumentación</w:t>
      </w:r>
      <w:r w:rsidRPr="00D43267">
        <w:t xml:space="preserve"> específicamente dise</w:t>
      </w:r>
      <w:bookmarkStart w:id="14" w:name="_Hlk173757436"/>
      <w:r w:rsidRPr="00D43267">
        <w:t>ñ</w:t>
      </w:r>
      <w:bookmarkEnd w:id="14"/>
      <w:r w:rsidRPr="00D43267">
        <w:t>ado para entornos educativos de ingeniería física. Este dispositivo debe no solo cumplir con los requerimientos técnicos de amplificación unitaria y alta resistencia de entrada, sino también incorporar características que faciliten su uso en un contexto pedagógico.</w:t>
      </w:r>
    </w:p>
    <w:p w14:paraId="0A6B6D28" w14:textId="1F4C7143" w:rsidR="00D43267" w:rsidRDefault="00D43267" w:rsidP="005E05F7">
      <w:r w:rsidRPr="00D43267">
        <w:t>La pregunta de investigación que guía este desarrollo</w:t>
      </w:r>
      <w:r>
        <w:t xml:space="preserve"> será: </w:t>
      </w:r>
      <w:r w:rsidRPr="00D43267">
        <w:t>¿Cómo se puede diseñar y construir un amplificador</w:t>
      </w:r>
      <w:r w:rsidR="008D702F">
        <w:t xml:space="preserve"> de instrumentación</w:t>
      </w:r>
      <w:r w:rsidRPr="00D43267">
        <w:t xml:space="preserve"> que combine precisión en la medición de voltajes DC, facilidad de uso, modularidad, y costo accesible para su implementación en laboratorios pedagógicos de ingeniería física?</w:t>
      </w:r>
    </w:p>
    <w:p w14:paraId="11B0A04E" w14:textId="76A0E120" w:rsidR="00D43267" w:rsidRPr="00D43267" w:rsidRDefault="00D43267" w:rsidP="005E05F7">
      <w:r w:rsidRPr="00D43267">
        <w:t xml:space="preserve">Este desafío requiere la aplicación integrada de conocimientos en electrónica, diseño de circuitos, instrumentación y metrología. Los estudiantes de ingeniería física, con su </w:t>
      </w:r>
      <w:r w:rsidRPr="00D43267">
        <w:lastRenderedPageBreak/>
        <w:t>formación interdisciplinaria que abarca tanto los fundamentos físicos como los principios de la ingeniería electrónica, están en una posición única para abordar este problema. El desarrollo de este amplificador no solo resolvería una necesidad práctica en los laboratorios universitarios, sino que también proporcionaría una valiosa experiencia de aprendizaje en el diseño y construcción de instrumentación científica.</w:t>
      </w:r>
      <w:r>
        <w:t xml:space="preserve"> Específicamente, el estudiante a cargo del desarrollo de este proyecto tiene experiencia extracurricular con el dise</w:t>
      </w:r>
      <w:r w:rsidRPr="00D43267">
        <w:t>ñ</w:t>
      </w:r>
      <w:r>
        <w:t xml:space="preserve">o y fabricación de impresoras 3D, implementación de circuitos de potencia media y metrología con </w:t>
      </w:r>
      <w:r w:rsidR="008D702F">
        <w:t>microcontroladores, áreas</w:t>
      </w:r>
      <w:r>
        <w:t xml:space="preserve"> que presentan alta aplicabilidad al problema a resolver.</w:t>
      </w:r>
    </w:p>
    <w:p w14:paraId="16FBCF75" w14:textId="352EA89A" w:rsidR="00C125E6" w:rsidRDefault="00C125E6" w:rsidP="00C125E6">
      <w:pPr>
        <w:pStyle w:val="Ttulo1"/>
      </w:pPr>
      <w:bookmarkStart w:id="15" w:name="_Toc173757631"/>
      <w:r w:rsidRPr="005D6FD2">
        <w:t>Objetivos del Proyecto</w:t>
      </w:r>
      <w:bookmarkEnd w:id="15"/>
    </w:p>
    <w:p w14:paraId="19CA4C9D" w14:textId="3980371E" w:rsidR="00D43267" w:rsidRPr="00D43267" w:rsidRDefault="00D43267" w:rsidP="00D43267">
      <w:r>
        <w:t xml:space="preserve">En esta sección se </w:t>
      </w:r>
      <w:r w:rsidR="0060446E">
        <w:t xml:space="preserve">precisarán </w:t>
      </w:r>
      <w:r>
        <w:t xml:space="preserve">los objetivos y especificaciones de ingeniería requeridas para resolver el problema previamente planteado. </w:t>
      </w:r>
    </w:p>
    <w:p w14:paraId="208E78FB" w14:textId="3875293D" w:rsidR="00C125E6" w:rsidRDefault="00C125E6" w:rsidP="00C125E6">
      <w:pPr>
        <w:pStyle w:val="Ttulo2"/>
      </w:pPr>
      <w:bookmarkStart w:id="16" w:name="_Toc173757632"/>
      <w:r w:rsidRPr="005D6FD2">
        <w:t>Objetivo General</w:t>
      </w:r>
      <w:bookmarkEnd w:id="16"/>
    </w:p>
    <w:p w14:paraId="47CA16C1" w14:textId="440CF018" w:rsidR="0060446E" w:rsidRDefault="00E03DE7" w:rsidP="00D43267">
      <w:r>
        <w:t>Desarroll</w:t>
      </w:r>
      <w:ins w:id="17" w:author="Carlos Alejandro Trujillo Anaya" w:date="2024-08-08T11:55:00Z" w16du:dateUtc="2024-08-08T16:55:00Z">
        <w:r w:rsidR="00B414BD">
          <w:t>ar</w:t>
        </w:r>
      </w:ins>
      <w:del w:id="18" w:author="Carlos Alejandro Trujillo Anaya" w:date="2024-08-08T11:55:00Z" w16du:dateUtc="2024-08-08T16:55:00Z">
        <w:r w:rsidDel="00B414BD">
          <w:delText>o</w:delText>
        </w:r>
      </w:del>
      <w:r>
        <w:t xml:space="preserve"> </w:t>
      </w:r>
      <w:del w:id="19" w:author="Carlos Alejandro Trujillo Anaya" w:date="2024-08-08T11:55:00Z" w16du:dateUtc="2024-08-08T16:55:00Z">
        <w:r w:rsidDel="00B414BD">
          <w:delText xml:space="preserve">e implementación de </w:delText>
        </w:r>
      </w:del>
      <w:r>
        <w:t xml:space="preserve">un amplificador </w:t>
      </w:r>
      <w:r w:rsidR="002F73FB">
        <w:t xml:space="preserve">de instrumentación </w:t>
      </w:r>
      <w:r>
        <w:t>para su utilización en laboratorios de las materias de Física Moderna y Electromagnetismo</w:t>
      </w:r>
      <w:r w:rsidR="0060446E">
        <w:t>, que iguale o supere en desempe</w:t>
      </w:r>
      <w:r w:rsidR="0060446E" w:rsidRPr="0060446E">
        <w:t>ñ</w:t>
      </w:r>
      <w:r w:rsidR="0060446E">
        <w:t>o al amplificador universal de PhyWe actualmente utilizado en las siguientes experiencias:</w:t>
      </w:r>
    </w:p>
    <w:p w14:paraId="12312978" w14:textId="1A090C1F" w:rsidR="00D43267" w:rsidRDefault="0060446E" w:rsidP="0060446E">
      <w:pPr>
        <w:pStyle w:val="Prrafodelista"/>
        <w:numPr>
          <w:ilvl w:val="0"/>
          <w:numId w:val="3"/>
        </w:numPr>
      </w:pPr>
      <w:r>
        <w:t>Medición de la constate dieléctrica por capacitor de placas paralelas</w:t>
      </w:r>
      <w:r w:rsidR="00AC24C1">
        <w:t>.</w:t>
      </w:r>
    </w:p>
    <w:p w14:paraId="357DCA09" w14:textId="6822B483" w:rsidR="0060446E" w:rsidRDefault="004F734C" w:rsidP="0060446E">
      <w:pPr>
        <w:pStyle w:val="Prrafodelista"/>
        <w:numPr>
          <w:ilvl w:val="0"/>
          <w:numId w:val="3"/>
        </w:numPr>
      </w:pPr>
      <w:r>
        <w:t>Confirmación experimental del principio de incertidumbre de Heisenberg por difracción de una rendija</w:t>
      </w:r>
      <w:r w:rsidR="00AC24C1">
        <w:t>.</w:t>
      </w:r>
    </w:p>
    <w:p w14:paraId="67D81C17" w14:textId="0544CD51" w:rsidR="004F734C" w:rsidRPr="00D43267" w:rsidRDefault="004F734C" w:rsidP="0060446E">
      <w:pPr>
        <w:pStyle w:val="Prrafodelista"/>
        <w:numPr>
          <w:ilvl w:val="0"/>
          <w:numId w:val="3"/>
        </w:numPr>
      </w:pPr>
      <w:r>
        <w:t xml:space="preserve">Medición de la constante de </w:t>
      </w:r>
      <w:r w:rsidR="008D702F">
        <w:t>Planck</w:t>
      </w:r>
      <w:r>
        <w:t xml:space="preserve"> por efecto fotoeléctrico</w:t>
      </w:r>
      <w:r w:rsidR="00AC24C1">
        <w:t>.</w:t>
      </w:r>
    </w:p>
    <w:p w14:paraId="6A9377B3" w14:textId="344B2BDE" w:rsidR="00C125E6" w:rsidRPr="005D6FD2" w:rsidRDefault="00C125E6" w:rsidP="00C125E6">
      <w:pPr>
        <w:pStyle w:val="Ttulo2"/>
      </w:pPr>
      <w:bookmarkStart w:id="20" w:name="_Toc173757633"/>
      <w:r w:rsidRPr="005D6FD2">
        <w:t>Objetivos Específicos</w:t>
      </w:r>
      <w:bookmarkEnd w:id="20"/>
    </w:p>
    <w:p w14:paraId="731018FF" w14:textId="7EAEBC09" w:rsidR="00C125E6" w:rsidRDefault="002F73FB" w:rsidP="00E03DE7">
      <w:pPr>
        <w:pStyle w:val="Prrafodelista"/>
        <w:numPr>
          <w:ilvl w:val="0"/>
          <w:numId w:val="2"/>
        </w:numPr>
      </w:pPr>
      <w:r>
        <w:t xml:space="preserve">Desarrollar un </w:t>
      </w:r>
      <w:del w:id="21" w:author="Carlos Alejandro Trujillo Anaya" w:date="2024-08-08T11:57:00Z" w16du:dateUtc="2024-08-08T16:57:00Z">
        <w:r w:rsidDel="00B414BD">
          <w:delText xml:space="preserve">amplificador </w:delText>
        </w:r>
        <w:r w:rsidR="000F53A6" w:rsidDel="00B414BD">
          <w:delText>de instrumentación que permita la medición</w:delText>
        </w:r>
      </w:del>
      <w:ins w:id="22" w:author="Carlos Alejandro Trujillo Anaya" w:date="2024-08-08T11:57:00Z" w16du:dateUtc="2024-08-08T16:57:00Z">
        <w:r w:rsidR="00B414BD">
          <w:t>medidor de voltaje con instrumentación de precisión</w:t>
        </w:r>
      </w:ins>
      <w:r w:rsidR="000F53A6">
        <w:t xml:space="preserve"> </w:t>
      </w:r>
      <w:del w:id="23" w:author="Carlos Alejandro Trujillo Anaya" w:date="2024-08-08T11:57:00Z" w16du:dateUtc="2024-08-08T16:57:00Z">
        <w:r w:rsidR="000F53A6" w:rsidDel="00B414BD">
          <w:delText xml:space="preserve">de </w:delText>
        </w:r>
      </w:del>
      <w:ins w:id="24" w:author="Carlos Alejandro Trujillo Anaya" w:date="2024-08-08T11:57:00Z" w16du:dateUtc="2024-08-08T16:57:00Z">
        <w:r w:rsidR="00B414BD">
          <w:t>para</w:t>
        </w:r>
        <w:r w:rsidR="00B414BD">
          <w:t xml:space="preserve"> </w:t>
        </w:r>
      </w:ins>
      <w:r w:rsidR="000F53A6">
        <w:t>se</w:t>
      </w:r>
      <w:r w:rsidR="000F53A6" w:rsidRPr="000F53A6">
        <w:t>ñ</w:t>
      </w:r>
      <w:r w:rsidR="000F53A6">
        <w:t>ales entre 0 V y 5 V, con una precisión de al menos +- 1 mV</w:t>
      </w:r>
      <w:r w:rsidR="007B5209">
        <w:t>, y una impedancia de entrada en el orden de los MΩ.</w:t>
      </w:r>
    </w:p>
    <w:p w14:paraId="4863541B" w14:textId="524B7060" w:rsidR="000F53A6" w:rsidRDefault="00AC24C1" w:rsidP="00E03DE7">
      <w:pPr>
        <w:pStyle w:val="Prrafodelista"/>
        <w:numPr>
          <w:ilvl w:val="0"/>
          <w:numId w:val="2"/>
        </w:numPr>
      </w:pPr>
      <w:r>
        <w:t xml:space="preserve">Implementar un sistema de visualización de la medición integrado al </w:t>
      </w:r>
      <w:del w:id="25" w:author="Carlos Alejandro Trujillo Anaya" w:date="2024-08-08T11:57:00Z" w16du:dateUtc="2024-08-08T16:57:00Z">
        <w:r w:rsidDel="00B414BD">
          <w:delText>amplificador</w:delText>
        </w:r>
      </w:del>
      <w:ins w:id="26" w:author="Carlos Alejandro Trujillo Anaya" w:date="2024-08-08T11:57:00Z" w16du:dateUtc="2024-08-08T16:57:00Z">
        <w:r w:rsidR="00B414BD">
          <w:t>dispositivo desa</w:t>
        </w:r>
      </w:ins>
      <w:ins w:id="27" w:author="Carlos Alejandro Trujillo Anaya" w:date="2024-08-08T11:58:00Z" w16du:dateUtc="2024-08-08T16:58:00Z">
        <w:r w:rsidR="00B414BD">
          <w:t>rrollado en el primer objetivo</w:t>
        </w:r>
      </w:ins>
      <w:r>
        <w:t>.</w:t>
      </w:r>
    </w:p>
    <w:p w14:paraId="37F72892" w14:textId="17BE3195" w:rsidR="00AC24C1" w:rsidRDefault="00AC24C1" w:rsidP="00E03DE7">
      <w:pPr>
        <w:pStyle w:val="Prrafodelista"/>
        <w:numPr>
          <w:ilvl w:val="0"/>
          <w:numId w:val="2"/>
        </w:numPr>
      </w:pPr>
      <w:r>
        <w:lastRenderedPageBreak/>
        <w:t>Maximizar la reparabilidad y longevidad utilizando un dise</w:t>
      </w:r>
      <w:r w:rsidRPr="00AC24C1">
        <w:t>ñ</w:t>
      </w:r>
      <w:r>
        <w:t>o modular, con piezas comercialmente disponibles, o de fácil fabricación.</w:t>
      </w:r>
    </w:p>
    <w:p w14:paraId="4B2644EA" w14:textId="06EB6D7C" w:rsidR="00AC24C1" w:rsidRPr="005D6FD2" w:rsidRDefault="00AC24C1" w:rsidP="003B0F77">
      <w:pPr>
        <w:pStyle w:val="Prrafodelista"/>
        <w:numPr>
          <w:ilvl w:val="0"/>
          <w:numId w:val="2"/>
        </w:numPr>
      </w:pPr>
      <w:r>
        <w:t>Implementa</w:t>
      </w:r>
      <w:ins w:id="28" w:author="Carlos Alejandro Trujillo Anaya" w:date="2024-08-08T11:58:00Z" w16du:dateUtc="2024-08-08T16:58:00Z">
        <w:r w:rsidR="00B414BD">
          <w:t>r</w:t>
        </w:r>
      </w:ins>
      <w:del w:id="29" w:author="Carlos Alejandro Trujillo Anaya" w:date="2024-08-08T11:58:00Z" w16du:dateUtc="2024-08-08T16:58:00Z">
        <w:r w:rsidDel="00B414BD">
          <w:delText>ción de</w:delText>
        </w:r>
      </w:del>
      <w:r>
        <w:t xml:space="preserve"> entrada diferencial en caso de encontrar que los experimentos de alto voltaje requieran la utilización de una tierra independiente para el experimento.</w:t>
      </w:r>
    </w:p>
    <w:p w14:paraId="381B005F" w14:textId="3E764C0A" w:rsidR="00C125E6" w:rsidRPr="005D6FD2" w:rsidRDefault="00C125E6" w:rsidP="00C125E6">
      <w:pPr>
        <w:pStyle w:val="Ttulo1"/>
      </w:pPr>
      <w:bookmarkStart w:id="30" w:name="_Toc173757634"/>
      <w:r w:rsidRPr="005D6FD2">
        <w:t>Antecedentes</w:t>
      </w:r>
      <w:bookmarkEnd w:id="30"/>
    </w:p>
    <w:p w14:paraId="16899ED8" w14:textId="7C0870E5" w:rsidR="00C125E6" w:rsidRPr="005D6FD2" w:rsidRDefault="005E05F7" w:rsidP="00C125E6">
      <w:r>
        <w:t xml:space="preserve">El antecedente principal de este proyecto es el amplificador universal de </w:t>
      </w:r>
      <w:proofErr w:type="spellStart"/>
      <w:r>
        <w:t>PhyWe</w:t>
      </w:r>
      <w:proofErr w:type="spellEnd"/>
      <w:r>
        <w:t xml:space="preserve"> </w:t>
      </w:r>
      <w:commentRangeStart w:id="31"/>
      <w:ins w:id="32" w:author="Carlos Alejandro Trujillo Anaya" w:date="2024-08-08T11:58:00Z" w16du:dateUtc="2024-08-08T16:58:00Z">
        <w:r w:rsidR="00B414BD">
          <w:t xml:space="preserve">(REF) </w:t>
        </w:r>
      </w:ins>
      <w:commentRangeEnd w:id="31"/>
      <w:ins w:id="33" w:author="Carlos Alejandro Trujillo Anaya" w:date="2024-08-08T11:59:00Z" w16du:dateUtc="2024-08-08T16:59:00Z">
        <w:r w:rsidR="00B414BD">
          <w:rPr>
            <w:rStyle w:val="Refdecomentario"/>
          </w:rPr>
          <w:commentReference w:id="31"/>
        </w:r>
      </w:ins>
      <w:r>
        <w:t xml:space="preserve">actualmente utilizado para la recolección de datos en las experiencias anteriormente detalladas. </w:t>
      </w:r>
    </w:p>
    <w:p w14:paraId="57ACBD63" w14:textId="0C857369" w:rsidR="00C125E6" w:rsidRDefault="00C125E6" w:rsidP="00C125E6">
      <w:pPr>
        <w:pStyle w:val="Ttulo1"/>
      </w:pPr>
      <w:bookmarkStart w:id="34" w:name="_Toc173757635"/>
      <w:r w:rsidRPr="005D6FD2">
        <w:t>Metodología Propuesta</w:t>
      </w:r>
      <w:bookmarkEnd w:id="34"/>
    </w:p>
    <w:p w14:paraId="55FD13C9" w14:textId="080778B6" w:rsidR="00C125E6" w:rsidRDefault="007F3476" w:rsidP="00C125E6">
      <w:proofErr w:type="gramStart"/>
      <w:r>
        <w:t>La metodología a seguir</w:t>
      </w:r>
      <w:proofErr w:type="gramEnd"/>
      <w:r>
        <w:t xml:space="preserve"> en este proyecto estará basada en prototipos incrementales, con el objetivo de conseguir una funcionalidad básica de manera rápida e iterar sobre esta base hasta conseguir los resultados esperados del proyecto final. Cada prototipo se dividirá en 5 etapas secuenciales, 2 de dise</w:t>
      </w:r>
      <w:r w:rsidRPr="00D43267">
        <w:t>ñ</w:t>
      </w:r>
      <w:r>
        <w:t>o, 2 de fabricación y una de pruebas de funcionamiento. Se espera necesitar 2 prototipos antes de alcanzar el proyecto final.</w:t>
      </w:r>
    </w:p>
    <w:p w14:paraId="101C9CD2" w14:textId="35B843A8" w:rsidR="006766DD" w:rsidRPr="005D6FD2" w:rsidRDefault="006766DD" w:rsidP="00C125E6">
      <w:r>
        <w:t xml:space="preserve">Dentro de la etapa de pruebas de funcionamiento se </w:t>
      </w:r>
      <w:commentRangeStart w:id="35"/>
      <w:r>
        <w:t>espera realizar los experimentos como sería realizados por los estudiantes en el curso normal del experimento</w:t>
      </w:r>
      <w:commentRangeEnd w:id="35"/>
      <w:r w:rsidR="00844CEB">
        <w:rPr>
          <w:rStyle w:val="Refdecomentario"/>
        </w:rPr>
        <w:commentReference w:id="35"/>
      </w:r>
      <w:r>
        <w:t>, para asegurar la paridad de funciones entre el amplificador en pruebas y el amplificador universal de PhyWe.</w:t>
      </w:r>
    </w:p>
    <w:p w14:paraId="62494D1C" w14:textId="2F6533BD" w:rsidR="00C125E6" w:rsidRPr="005D6FD2" w:rsidRDefault="00C125E6" w:rsidP="00C125E6">
      <w:pPr>
        <w:pStyle w:val="Ttulo1"/>
      </w:pPr>
      <w:bookmarkStart w:id="36" w:name="_Toc173757636"/>
      <w:r w:rsidRPr="005D6FD2">
        <w:t>Cronograma de Actividades</w:t>
      </w:r>
      <w:bookmarkEnd w:id="36"/>
    </w:p>
    <w:p w14:paraId="0E4637DC" w14:textId="1B74ED4D" w:rsidR="006766DD" w:rsidRDefault="007F3476" w:rsidP="00C125E6">
      <w:r>
        <w:t>En esta sección se propone un cronograma para el desarrollo del proyecto propuesto, delimitando con una fecha límite de cada una</w:t>
      </w:r>
      <w:r w:rsidR="00E856D9">
        <w:t>.</w:t>
      </w:r>
    </w:p>
    <w:p w14:paraId="6FC0509A" w14:textId="77777777" w:rsidR="006766DD" w:rsidRDefault="006766DD">
      <w:pPr>
        <w:spacing w:line="278" w:lineRule="auto"/>
        <w:jc w:val="left"/>
      </w:pPr>
      <w:r>
        <w:br w:type="page"/>
      </w:r>
    </w:p>
    <w:bookmarkStart w:id="37" w:name="_Toc173757590"/>
    <w:p w14:paraId="448CF969" w14:textId="0A3A029B" w:rsidR="00B44808" w:rsidRDefault="00000000" w:rsidP="00B44808">
      <w:pPr>
        <w:pStyle w:val="Descripcin"/>
        <w:keepNext/>
      </w:pPr>
      <w:sdt>
        <w:sdtPr>
          <w:id w:val="-1386491565"/>
          <w:citation/>
        </w:sdtPr>
        <w:sdtContent>
          <w:r w:rsidR="009E04D3">
            <w:fldChar w:fldCharType="begin"/>
          </w:r>
          <w:r w:rsidR="009E04D3" w:rsidRPr="00B414BD">
            <w:rPr>
              <w:rPrChange w:id="38" w:author="Carlos Alejandro Trujillo Anaya" w:date="2024-08-08T11:53:00Z" w16du:dateUtc="2024-08-08T16:53:00Z">
                <w:rPr>
                  <w:lang w:val="en-US"/>
                </w:rPr>
              </w:rPrChange>
            </w:rPr>
            <w:instrText xml:space="preserve"> CITATION Sna19 \l 1033 </w:instrText>
          </w:r>
          <w:r w:rsidR="009E04D3">
            <w:fldChar w:fldCharType="separate"/>
          </w:r>
          <w:r w:rsidR="009E04D3" w:rsidRPr="00B414BD">
            <w:rPr>
              <w:noProof/>
              <w:rPrChange w:id="39" w:author="Carlos Alejandro Trujillo Anaya" w:date="2024-08-08T11:53:00Z" w16du:dateUtc="2024-08-08T16:53:00Z">
                <w:rPr>
                  <w:noProof/>
                  <w:lang w:val="en-US"/>
                </w:rPr>
              </w:rPrChange>
            </w:rPr>
            <w:t>(SnapEDA Team, 2019)</w:t>
          </w:r>
          <w:r w:rsidR="009E04D3">
            <w:fldChar w:fldCharType="end"/>
          </w:r>
        </w:sdtContent>
      </w:sdt>
      <w:r w:rsidR="00B44808">
        <w:t xml:space="preserve">Tabla </w:t>
      </w:r>
      <w:r w:rsidR="00B44808">
        <w:fldChar w:fldCharType="begin"/>
      </w:r>
      <w:r w:rsidR="00B44808">
        <w:instrText xml:space="preserve"> SEQ Tabla \* ARABIC </w:instrText>
      </w:r>
      <w:r w:rsidR="00B44808">
        <w:fldChar w:fldCharType="separate"/>
      </w:r>
      <w:r w:rsidR="00B44808">
        <w:rPr>
          <w:noProof/>
        </w:rPr>
        <w:t>1</w:t>
      </w:r>
      <w:r w:rsidR="00B44808">
        <w:fldChar w:fldCharType="end"/>
      </w:r>
      <w:r w:rsidR="00B44808">
        <w:t>: Cronograma del proyecto</w:t>
      </w:r>
      <w:bookmarkEnd w:id="37"/>
    </w:p>
    <w:tbl>
      <w:tblPr>
        <w:tblW w:w="8798" w:type="dxa"/>
        <w:tblCellMar>
          <w:left w:w="70" w:type="dxa"/>
          <w:right w:w="70" w:type="dxa"/>
        </w:tblCellMar>
        <w:tblLook w:val="04A0" w:firstRow="1" w:lastRow="0" w:firstColumn="1" w:lastColumn="0" w:noHBand="0" w:noVBand="1"/>
      </w:tblPr>
      <w:tblGrid>
        <w:gridCol w:w="2547"/>
        <w:gridCol w:w="1184"/>
        <w:gridCol w:w="1020"/>
        <w:gridCol w:w="1231"/>
        <w:gridCol w:w="1231"/>
        <w:gridCol w:w="1585"/>
      </w:tblGrid>
      <w:tr w:rsidR="00E856D9" w:rsidRPr="00E856D9" w14:paraId="3D7885D5" w14:textId="77777777" w:rsidTr="00B44808">
        <w:trPr>
          <w:trHeight w:val="310"/>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421CB9" w14:textId="77777777" w:rsidR="00E856D9" w:rsidRPr="00E856D9" w:rsidRDefault="00E856D9" w:rsidP="00E856D9">
            <w:pPr>
              <w:spacing w:after="0" w:line="240" w:lineRule="auto"/>
              <w:jc w:val="left"/>
              <w:rPr>
                <w:rFonts w:ascii="Aptos Narrow" w:eastAsia="Times New Roman" w:hAnsi="Aptos Narrow" w:cs="Times New Roman"/>
                <w:b/>
                <w:bCs/>
                <w:color w:val="000000"/>
                <w:kern w:val="0"/>
                <w:sz w:val="22"/>
                <w:szCs w:val="22"/>
                <w:lang w:eastAsia="es-CO"/>
                <w14:ligatures w14:val="none"/>
              </w:rPr>
            </w:pPr>
            <w:commentRangeStart w:id="40"/>
            <w:r w:rsidRPr="00E856D9">
              <w:rPr>
                <w:rFonts w:ascii="Aptos Narrow" w:eastAsia="Times New Roman" w:hAnsi="Aptos Narrow" w:cs="Times New Roman"/>
                <w:b/>
                <w:bCs/>
                <w:color w:val="000000"/>
                <w:kern w:val="0"/>
                <w:sz w:val="22"/>
                <w:szCs w:val="22"/>
                <w:lang w:eastAsia="es-CO"/>
                <w14:ligatures w14:val="none"/>
              </w:rPr>
              <w:t>Etapa</w:t>
            </w:r>
            <w:commentRangeEnd w:id="40"/>
            <w:r w:rsidR="00844CEB">
              <w:rPr>
                <w:rStyle w:val="Refdecomentario"/>
              </w:rPr>
              <w:commentReference w:id="40"/>
            </w:r>
          </w:p>
        </w:tc>
        <w:tc>
          <w:tcPr>
            <w:tcW w:w="1184" w:type="dxa"/>
            <w:tcBorders>
              <w:top w:val="single" w:sz="4" w:space="0" w:color="auto"/>
              <w:left w:val="nil"/>
              <w:bottom w:val="single" w:sz="4" w:space="0" w:color="auto"/>
              <w:right w:val="single" w:sz="4" w:space="0" w:color="auto"/>
            </w:tcBorders>
            <w:shd w:val="clear" w:color="auto" w:fill="auto"/>
            <w:noWrap/>
            <w:vAlign w:val="bottom"/>
            <w:hideMark/>
          </w:tcPr>
          <w:p w14:paraId="6654C0C4" w14:textId="03D8C455" w:rsidR="00E856D9" w:rsidRPr="00E856D9" w:rsidRDefault="00B44808" w:rsidP="00E856D9">
            <w:pPr>
              <w:spacing w:after="0" w:line="240" w:lineRule="auto"/>
              <w:jc w:val="left"/>
              <w:rPr>
                <w:rFonts w:ascii="Aptos Narrow" w:eastAsia="Times New Roman" w:hAnsi="Aptos Narrow" w:cs="Times New Roman"/>
                <w:b/>
                <w:bCs/>
                <w:color w:val="000000"/>
                <w:kern w:val="0"/>
                <w:sz w:val="22"/>
                <w:szCs w:val="22"/>
                <w:lang w:eastAsia="es-CO"/>
                <w14:ligatures w14:val="none"/>
              </w:rPr>
            </w:pPr>
            <w:r w:rsidRPr="00E856D9">
              <w:rPr>
                <w:rFonts w:ascii="Aptos Narrow" w:eastAsia="Times New Roman" w:hAnsi="Aptos Narrow" w:cs="Times New Roman"/>
                <w:b/>
                <w:bCs/>
                <w:color w:val="000000"/>
                <w:kern w:val="0"/>
                <w:sz w:val="22"/>
                <w:szCs w:val="22"/>
                <w:lang w:eastAsia="es-CO"/>
                <w14:ligatures w14:val="none"/>
              </w:rPr>
              <w:t>Diseño electrónico</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5C741E0E" w14:textId="77777777" w:rsidR="00E856D9" w:rsidRPr="00E856D9" w:rsidRDefault="00E856D9" w:rsidP="00E856D9">
            <w:pPr>
              <w:spacing w:after="0" w:line="240" w:lineRule="auto"/>
              <w:jc w:val="left"/>
              <w:rPr>
                <w:rFonts w:ascii="Aptos Narrow" w:eastAsia="Times New Roman" w:hAnsi="Aptos Narrow" w:cs="Times New Roman"/>
                <w:b/>
                <w:bCs/>
                <w:color w:val="000000"/>
                <w:kern w:val="0"/>
                <w:sz w:val="22"/>
                <w:szCs w:val="22"/>
                <w:lang w:eastAsia="es-CO"/>
                <w14:ligatures w14:val="none"/>
              </w:rPr>
            </w:pPr>
            <w:r w:rsidRPr="00E856D9">
              <w:rPr>
                <w:rFonts w:ascii="Aptos Narrow" w:eastAsia="Times New Roman" w:hAnsi="Aptos Narrow" w:cs="Times New Roman"/>
                <w:b/>
                <w:bCs/>
                <w:color w:val="000000"/>
                <w:kern w:val="0"/>
                <w:sz w:val="22"/>
                <w:szCs w:val="22"/>
                <w:lang w:eastAsia="es-CO"/>
                <w14:ligatures w14:val="none"/>
              </w:rPr>
              <w:t>Diseño Carcasa</w:t>
            </w:r>
          </w:p>
        </w:tc>
        <w:tc>
          <w:tcPr>
            <w:tcW w:w="1231" w:type="dxa"/>
            <w:tcBorders>
              <w:top w:val="single" w:sz="4" w:space="0" w:color="auto"/>
              <w:left w:val="nil"/>
              <w:bottom w:val="single" w:sz="4" w:space="0" w:color="auto"/>
              <w:right w:val="single" w:sz="4" w:space="0" w:color="auto"/>
            </w:tcBorders>
            <w:shd w:val="clear" w:color="auto" w:fill="auto"/>
            <w:noWrap/>
            <w:vAlign w:val="bottom"/>
            <w:hideMark/>
          </w:tcPr>
          <w:p w14:paraId="6DB1ECC7" w14:textId="77777777" w:rsidR="00E856D9" w:rsidRPr="00E856D9" w:rsidRDefault="00E856D9" w:rsidP="00E856D9">
            <w:pPr>
              <w:spacing w:after="0" w:line="240" w:lineRule="auto"/>
              <w:jc w:val="left"/>
              <w:rPr>
                <w:rFonts w:ascii="Aptos Narrow" w:eastAsia="Times New Roman" w:hAnsi="Aptos Narrow" w:cs="Times New Roman"/>
                <w:b/>
                <w:bCs/>
                <w:color w:val="000000"/>
                <w:kern w:val="0"/>
                <w:sz w:val="22"/>
                <w:szCs w:val="22"/>
                <w:lang w:eastAsia="es-CO"/>
                <w14:ligatures w14:val="none"/>
              </w:rPr>
            </w:pPr>
            <w:r w:rsidRPr="00E856D9">
              <w:rPr>
                <w:rFonts w:ascii="Aptos Narrow" w:eastAsia="Times New Roman" w:hAnsi="Aptos Narrow" w:cs="Times New Roman"/>
                <w:b/>
                <w:bCs/>
                <w:color w:val="000000"/>
                <w:kern w:val="0"/>
                <w:sz w:val="22"/>
                <w:szCs w:val="22"/>
                <w:lang w:eastAsia="es-CO"/>
                <w14:ligatures w14:val="none"/>
              </w:rPr>
              <w:t>Elaboración electrónica</w:t>
            </w:r>
          </w:p>
        </w:tc>
        <w:tc>
          <w:tcPr>
            <w:tcW w:w="1231" w:type="dxa"/>
            <w:tcBorders>
              <w:top w:val="single" w:sz="4" w:space="0" w:color="auto"/>
              <w:left w:val="nil"/>
              <w:bottom w:val="single" w:sz="4" w:space="0" w:color="auto"/>
              <w:right w:val="single" w:sz="4" w:space="0" w:color="auto"/>
            </w:tcBorders>
            <w:shd w:val="clear" w:color="auto" w:fill="auto"/>
            <w:noWrap/>
            <w:vAlign w:val="bottom"/>
            <w:hideMark/>
          </w:tcPr>
          <w:p w14:paraId="5DD58B7F" w14:textId="77777777" w:rsidR="00E856D9" w:rsidRPr="00E856D9" w:rsidRDefault="00E856D9" w:rsidP="00E856D9">
            <w:pPr>
              <w:spacing w:after="0" w:line="240" w:lineRule="auto"/>
              <w:jc w:val="left"/>
              <w:rPr>
                <w:rFonts w:ascii="Aptos Narrow" w:eastAsia="Times New Roman" w:hAnsi="Aptos Narrow" w:cs="Times New Roman"/>
                <w:b/>
                <w:bCs/>
                <w:color w:val="000000"/>
                <w:kern w:val="0"/>
                <w:sz w:val="22"/>
                <w:szCs w:val="22"/>
                <w:lang w:eastAsia="es-CO"/>
                <w14:ligatures w14:val="none"/>
              </w:rPr>
            </w:pPr>
            <w:r w:rsidRPr="00E856D9">
              <w:rPr>
                <w:rFonts w:ascii="Aptos Narrow" w:eastAsia="Times New Roman" w:hAnsi="Aptos Narrow" w:cs="Times New Roman"/>
                <w:b/>
                <w:bCs/>
                <w:color w:val="000000"/>
                <w:kern w:val="0"/>
                <w:sz w:val="22"/>
                <w:szCs w:val="22"/>
                <w:lang w:eastAsia="es-CO"/>
                <w14:ligatures w14:val="none"/>
              </w:rPr>
              <w:t>Elaboración carcasa</w:t>
            </w:r>
          </w:p>
        </w:tc>
        <w:tc>
          <w:tcPr>
            <w:tcW w:w="1585" w:type="dxa"/>
            <w:tcBorders>
              <w:top w:val="single" w:sz="4" w:space="0" w:color="auto"/>
              <w:left w:val="nil"/>
              <w:bottom w:val="single" w:sz="4" w:space="0" w:color="auto"/>
              <w:right w:val="single" w:sz="4" w:space="0" w:color="auto"/>
            </w:tcBorders>
            <w:shd w:val="clear" w:color="auto" w:fill="auto"/>
            <w:noWrap/>
            <w:vAlign w:val="bottom"/>
            <w:hideMark/>
          </w:tcPr>
          <w:p w14:paraId="6455750E" w14:textId="77777777" w:rsidR="00E856D9" w:rsidRPr="00E856D9" w:rsidRDefault="00E856D9" w:rsidP="00E856D9">
            <w:pPr>
              <w:spacing w:after="0" w:line="240" w:lineRule="auto"/>
              <w:jc w:val="left"/>
              <w:rPr>
                <w:rFonts w:ascii="Aptos Narrow" w:eastAsia="Times New Roman" w:hAnsi="Aptos Narrow" w:cs="Times New Roman"/>
                <w:b/>
                <w:bCs/>
                <w:color w:val="000000"/>
                <w:kern w:val="0"/>
                <w:sz w:val="22"/>
                <w:szCs w:val="22"/>
                <w:lang w:eastAsia="es-CO"/>
                <w14:ligatures w14:val="none"/>
              </w:rPr>
            </w:pPr>
            <w:r w:rsidRPr="00E856D9">
              <w:rPr>
                <w:rFonts w:ascii="Aptos Narrow" w:eastAsia="Times New Roman" w:hAnsi="Aptos Narrow" w:cs="Times New Roman"/>
                <w:b/>
                <w:bCs/>
                <w:color w:val="000000"/>
                <w:kern w:val="0"/>
                <w:sz w:val="22"/>
                <w:szCs w:val="22"/>
                <w:lang w:eastAsia="es-CO"/>
                <w14:ligatures w14:val="none"/>
              </w:rPr>
              <w:t xml:space="preserve">Pruebas de funcionamiento </w:t>
            </w:r>
          </w:p>
        </w:tc>
      </w:tr>
      <w:tr w:rsidR="00E856D9" w:rsidRPr="00E856D9" w14:paraId="0FBA4379" w14:textId="77777777" w:rsidTr="00B44808">
        <w:trPr>
          <w:trHeight w:val="31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3B31DDC" w14:textId="77777777" w:rsidR="00E856D9" w:rsidRPr="00E856D9" w:rsidRDefault="00E856D9" w:rsidP="00E856D9">
            <w:pPr>
              <w:spacing w:after="0" w:line="240" w:lineRule="auto"/>
              <w:jc w:val="left"/>
              <w:rPr>
                <w:rFonts w:ascii="Aptos Narrow" w:eastAsia="Times New Roman" w:hAnsi="Aptos Narrow" w:cs="Times New Roman"/>
                <w:color w:val="000000"/>
                <w:kern w:val="0"/>
                <w:sz w:val="22"/>
                <w:szCs w:val="22"/>
                <w:lang w:eastAsia="es-CO"/>
                <w14:ligatures w14:val="none"/>
              </w:rPr>
            </w:pPr>
            <w:r w:rsidRPr="00E856D9">
              <w:rPr>
                <w:rFonts w:ascii="Aptos Narrow" w:eastAsia="Times New Roman" w:hAnsi="Aptos Narrow" w:cs="Times New Roman"/>
                <w:color w:val="000000"/>
                <w:kern w:val="0"/>
                <w:sz w:val="22"/>
                <w:szCs w:val="22"/>
                <w:lang w:eastAsia="es-CO"/>
                <w14:ligatures w14:val="none"/>
              </w:rPr>
              <w:t>Prototipo 1</w:t>
            </w:r>
          </w:p>
        </w:tc>
        <w:tc>
          <w:tcPr>
            <w:tcW w:w="1184" w:type="dxa"/>
            <w:tcBorders>
              <w:top w:val="nil"/>
              <w:left w:val="nil"/>
              <w:bottom w:val="single" w:sz="4" w:space="0" w:color="auto"/>
              <w:right w:val="single" w:sz="4" w:space="0" w:color="auto"/>
            </w:tcBorders>
            <w:shd w:val="clear" w:color="auto" w:fill="auto"/>
            <w:noWrap/>
            <w:vAlign w:val="bottom"/>
            <w:hideMark/>
          </w:tcPr>
          <w:p w14:paraId="198D66D4" w14:textId="77777777" w:rsidR="00E856D9" w:rsidRPr="00E856D9" w:rsidRDefault="00E856D9" w:rsidP="00E856D9">
            <w:pPr>
              <w:spacing w:after="0" w:line="240" w:lineRule="auto"/>
              <w:jc w:val="left"/>
              <w:rPr>
                <w:rFonts w:ascii="Aptos Narrow" w:eastAsia="Times New Roman" w:hAnsi="Aptos Narrow" w:cs="Times New Roman"/>
                <w:color w:val="000000"/>
                <w:kern w:val="0"/>
                <w:sz w:val="22"/>
                <w:szCs w:val="22"/>
                <w:lang w:eastAsia="es-CO"/>
                <w14:ligatures w14:val="none"/>
              </w:rPr>
            </w:pPr>
            <w:r w:rsidRPr="00E856D9">
              <w:rPr>
                <w:rFonts w:ascii="Aptos Narrow" w:eastAsia="Times New Roman" w:hAnsi="Aptos Narrow" w:cs="Times New Roman"/>
                <w:color w:val="000000"/>
                <w:kern w:val="0"/>
                <w:sz w:val="22"/>
                <w:szCs w:val="22"/>
                <w:lang w:eastAsia="es-CO"/>
                <w14:ligatures w14:val="none"/>
              </w:rPr>
              <w:t>Semana 4</w:t>
            </w:r>
          </w:p>
        </w:tc>
        <w:tc>
          <w:tcPr>
            <w:tcW w:w="1020" w:type="dxa"/>
            <w:tcBorders>
              <w:top w:val="nil"/>
              <w:left w:val="nil"/>
              <w:bottom w:val="single" w:sz="4" w:space="0" w:color="auto"/>
              <w:right w:val="single" w:sz="4" w:space="0" w:color="auto"/>
            </w:tcBorders>
            <w:shd w:val="clear" w:color="auto" w:fill="auto"/>
            <w:noWrap/>
            <w:vAlign w:val="bottom"/>
            <w:hideMark/>
          </w:tcPr>
          <w:p w14:paraId="60AE87B0" w14:textId="77777777" w:rsidR="00E856D9" w:rsidRPr="00E856D9" w:rsidRDefault="00E856D9" w:rsidP="00E856D9">
            <w:pPr>
              <w:spacing w:after="0" w:line="240" w:lineRule="auto"/>
              <w:jc w:val="left"/>
              <w:rPr>
                <w:rFonts w:ascii="Aptos Narrow" w:eastAsia="Times New Roman" w:hAnsi="Aptos Narrow" w:cs="Times New Roman"/>
                <w:color w:val="000000"/>
                <w:kern w:val="0"/>
                <w:sz w:val="22"/>
                <w:szCs w:val="22"/>
                <w:lang w:eastAsia="es-CO"/>
                <w14:ligatures w14:val="none"/>
              </w:rPr>
            </w:pPr>
            <w:r w:rsidRPr="00E856D9">
              <w:rPr>
                <w:rFonts w:ascii="Aptos Narrow" w:eastAsia="Times New Roman" w:hAnsi="Aptos Narrow" w:cs="Times New Roman"/>
                <w:color w:val="000000"/>
                <w:kern w:val="0"/>
                <w:sz w:val="22"/>
                <w:szCs w:val="22"/>
                <w:lang w:eastAsia="es-CO"/>
                <w14:ligatures w14:val="none"/>
              </w:rPr>
              <w:t>Semana 4</w:t>
            </w:r>
          </w:p>
        </w:tc>
        <w:tc>
          <w:tcPr>
            <w:tcW w:w="1231" w:type="dxa"/>
            <w:tcBorders>
              <w:top w:val="nil"/>
              <w:left w:val="nil"/>
              <w:bottom w:val="single" w:sz="4" w:space="0" w:color="auto"/>
              <w:right w:val="single" w:sz="4" w:space="0" w:color="auto"/>
            </w:tcBorders>
            <w:shd w:val="clear" w:color="auto" w:fill="auto"/>
            <w:noWrap/>
            <w:vAlign w:val="bottom"/>
            <w:hideMark/>
          </w:tcPr>
          <w:p w14:paraId="22985F61" w14:textId="77777777" w:rsidR="00E856D9" w:rsidRPr="00E856D9" w:rsidRDefault="00E856D9" w:rsidP="00E856D9">
            <w:pPr>
              <w:spacing w:after="0" w:line="240" w:lineRule="auto"/>
              <w:jc w:val="left"/>
              <w:rPr>
                <w:rFonts w:ascii="Aptos Narrow" w:eastAsia="Times New Roman" w:hAnsi="Aptos Narrow" w:cs="Times New Roman"/>
                <w:color w:val="000000"/>
                <w:kern w:val="0"/>
                <w:sz w:val="22"/>
                <w:szCs w:val="22"/>
                <w:lang w:eastAsia="es-CO"/>
                <w14:ligatures w14:val="none"/>
              </w:rPr>
            </w:pPr>
            <w:r w:rsidRPr="00E856D9">
              <w:rPr>
                <w:rFonts w:ascii="Aptos Narrow" w:eastAsia="Times New Roman" w:hAnsi="Aptos Narrow" w:cs="Times New Roman"/>
                <w:color w:val="000000"/>
                <w:kern w:val="0"/>
                <w:sz w:val="22"/>
                <w:szCs w:val="22"/>
                <w:lang w:eastAsia="es-CO"/>
                <w14:ligatures w14:val="none"/>
              </w:rPr>
              <w:t>Semana 5</w:t>
            </w:r>
          </w:p>
        </w:tc>
        <w:tc>
          <w:tcPr>
            <w:tcW w:w="1231" w:type="dxa"/>
            <w:tcBorders>
              <w:top w:val="nil"/>
              <w:left w:val="nil"/>
              <w:bottom w:val="single" w:sz="4" w:space="0" w:color="auto"/>
              <w:right w:val="single" w:sz="4" w:space="0" w:color="auto"/>
            </w:tcBorders>
            <w:shd w:val="clear" w:color="auto" w:fill="auto"/>
            <w:noWrap/>
            <w:vAlign w:val="bottom"/>
            <w:hideMark/>
          </w:tcPr>
          <w:p w14:paraId="4A8FCA0E" w14:textId="77777777" w:rsidR="00E856D9" w:rsidRPr="00E856D9" w:rsidRDefault="00E856D9" w:rsidP="00E856D9">
            <w:pPr>
              <w:spacing w:after="0" w:line="240" w:lineRule="auto"/>
              <w:jc w:val="left"/>
              <w:rPr>
                <w:rFonts w:ascii="Aptos Narrow" w:eastAsia="Times New Roman" w:hAnsi="Aptos Narrow" w:cs="Times New Roman"/>
                <w:color w:val="000000"/>
                <w:kern w:val="0"/>
                <w:sz w:val="22"/>
                <w:szCs w:val="22"/>
                <w:lang w:eastAsia="es-CO"/>
                <w14:ligatures w14:val="none"/>
              </w:rPr>
            </w:pPr>
            <w:r w:rsidRPr="00E856D9">
              <w:rPr>
                <w:rFonts w:ascii="Aptos Narrow" w:eastAsia="Times New Roman" w:hAnsi="Aptos Narrow" w:cs="Times New Roman"/>
                <w:color w:val="000000"/>
                <w:kern w:val="0"/>
                <w:sz w:val="22"/>
                <w:szCs w:val="22"/>
                <w:lang w:eastAsia="es-CO"/>
                <w14:ligatures w14:val="none"/>
              </w:rPr>
              <w:t>Semana 5</w:t>
            </w:r>
          </w:p>
        </w:tc>
        <w:tc>
          <w:tcPr>
            <w:tcW w:w="1585" w:type="dxa"/>
            <w:tcBorders>
              <w:top w:val="nil"/>
              <w:left w:val="nil"/>
              <w:bottom w:val="single" w:sz="4" w:space="0" w:color="auto"/>
              <w:right w:val="single" w:sz="4" w:space="0" w:color="auto"/>
            </w:tcBorders>
            <w:shd w:val="clear" w:color="auto" w:fill="auto"/>
            <w:noWrap/>
            <w:vAlign w:val="bottom"/>
            <w:hideMark/>
          </w:tcPr>
          <w:p w14:paraId="09474F4F" w14:textId="77777777" w:rsidR="00E856D9" w:rsidRPr="00E856D9" w:rsidRDefault="00E856D9" w:rsidP="00E856D9">
            <w:pPr>
              <w:spacing w:after="0" w:line="240" w:lineRule="auto"/>
              <w:jc w:val="left"/>
              <w:rPr>
                <w:rFonts w:ascii="Aptos Narrow" w:eastAsia="Times New Roman" w:hAnsi="Aptos Narrow" w:cs="Times New Roman"/>
                <w:color w:val="000000"/>
                <w:kern w:val="0"/>
                <w:sz w:val="22"/>
                <w:szCs w:val="22"/>
                <w:lang w:eastAsia="es-CO"/>
                <w14:ligatures w14:val="none"/>
              </w:rPr>
            </w:pPr>
            <w:r w:rsidRPr="00E856D9">
              <w:rPr>
                <w:rFonts w:ascii="Aptos Narrow" w:eastAsia="Times New Roman" w:hAnsi="Aptos Narrow" w:cs="Times New Roman"/>
                <w:color w:val="000000"/>
                <w:kern w:val="0"/>
                <w:sz w:val="22"/>
                <w:szCs w:val="22"/>
                <w:lang w:eastAsia="es-CO"/>
                <w14:ligatures w14:val="none"/>
              </w:rPr>
              <w:t>Semana 6</w:t>
            </w:r>
          </w:p>
        </w:tc>
      </w:tr>
      <w:tr w:rsidR="00E856D9" w:rsidRPr="00E856D9" w14:paraId="105DAA03" w14:textId="77777777" w:rsidTr="00B44808">
        <w:trPr>
          <w:trHeight w:val="31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7BB2E27" w14:textId="77777777" w:rsidR="00E856D9" w:rsidRPr="00E856D9" w:rsidRDefault="00E856D9" w:rsidP="00E856D9">
            <w:pPr>
              <w:spacing w:after="0" w:line="240" w:lineRule="auto"/>
              <w:jc w:val="left"/>
              <w:rPr>
                <w:rFonts w:ascii="Aptos Narrow" w:eastAsia="Times New Roman" w:hAnsi="Aptos Narrow" w:cs="Times New Roman"/>
                <w:color w:val="000000"/>
                <w:kern w:val="0"/>
                <w:sz w:val="22"/>
                <w:szCs w:val="22"/>
                <w:lang w:eastAsia="es-CO"/>
                <w14:ligatures w14:val="none"/>
              </w:rPr>
            </w:pPr>
            <w:r w:rsidRPr="00E856D9">
              <w:rPr>
                <w:rFonts w:ascii="Aptos Narrow" w:eastAsia="Times New Roman" w:hAnsi="Aptos Narrow" w:cs="Times New Roman"/>
                <w:color w:val="000000"/>
                <w:kern w:val="0"/>
                <w:sz w:val="22"/>
                <w:szCs w:val="22"/>
                <w:lang w:eastAsia="es-CO"/>
                <w14:ligatures w14:val="none"/>
              </w:rPr>
              <w:t>Prototipo 2</w:t>
            </w:r>
          </w:p>
        </w:tc>
        <w:tc>
          <w:tcPr>
            <w:tcW w:w="1184" w:type="dxa"/>
            <w:tcBorders>
              <w:top w:val="nil"/>
              <w:left w:val="nil"/>
              <w:bottom w:val="single" w:sz="4" w:space="0" w:color="auto"/>
              <w:right w:val="single" w:sz="4" w:space="0" w:color="auto"/>
            </w:tcBorders>
            <w:shd w:val="clear" w:color="auto" w:fill="auto"/>
            <w:noWrap/>
            <w:vAlign w:val="bottom"/>
            <w:hideMark/>
          </w:tcPr>
          <w:p w14:paraId="62E68D05" w14:textId="77777777" w:rsidR="00E856D9" w:rsidRPr="00E856D9" w:rsidRDefault="00E856D9" w:rsidP="00E856D9">
            <w:pPr>
              <w:spacing w:after="0" w:line="240" w:lineRule="auto"/>
              <w:jc w:val="left"/>
              <w:rPr>
                <w:rFonts w:ascii="Aptos Narrow" w:eastAsia="Times New Roman" w:hAnsi="Aptos Narrow" w:cs="Times New Roman"/>
                <w:color w:val="000000"/>
                <w:kern w:val="0"/>
                <w:sz w:val="22"/>
                <w:szCs w:val="22"/>
                <w:lang w:eastAsia="es-CO"/>
                <w14:ligatures w14:val="none"/>
              </w:rPr>
            </w:pPr>
            <w:r w:rsidRPr="00E856D9">
              <w:rPr>
                <w:rFonts w:ascii="Aptos Narrow" w:eastAsia="Times New Roman" w:hAnsi="Aptos Narrow" w:cs="Times New Roman"/>
                <w:color w:val="000000"/>
                <w:kern w:val="0"/>
                <w:sz w:val="22"/>
                <w:szCs w:val="22"/>
                <w:lang w:eastAsia="es-CO"/>
                <w14:ligatures w14:val="none"/>
              </w:rPr>
              <w:t>Semana 6</w:t>
            </w:r>
          </w:p>
        </w:tc>
        <w:tc>
          <w:tcPr>
            <w:tcW w:w="1020" w:type="dxa"/>
            <w:tcBorders>
              <w:top w:val="nil"/>
              <w:left w:val="nil"/>
              <w:bottom w:val="single" w:sz="4" w:space="0" w:color="auto"/>
              <w:right w:val="single" w:sz="4" w:space="0" w:color="auto"/>
            </w:tcBorders>
            <w:shd w:val="clear" w:color="auto" w:fill="auto"/>
            <w:noWrap/>
            <w:vAlign w:val="bottom"/>
            <w:hideMark/>
          </w:tcPr>
          <w:p w14:paraId="41BCE696" w14:textId="77777777" w:rsidR="00E856D9" w:rsidRPr="00E856D9" w:rsidRDefault="00E856D9" w:rsidP="00E856D9">
            <w:pPr>
              <w:spacing w:after="0" w:line="240" w:lineRule="auto"/>
              <w:jc w:val="left"/>
              <w:rPr>
                <w:rFonts w:ascii="Aptos Narrow" w:eastAsia="Times New Roman" w:hAnsi="Aptos Narrow" w:cs="Times New Roman"/>
                <w:color w:val="000000"/>
                <w:kern w:val="0"/>
                <w:sz w:val="22"/>
                <w:szCs w:val="22"/>
                <w:lang w:eastAsia="es-CO"/>
                <w14:ligatures w14:val="none"/>
              </w:rPr>
            </w:pPr>
            <w:r w:rsidRPr="00E856D9">
              <w:rPr>
                <w:rFonts w:ascii="Aptos Narrow" w:eastAsia="Times New Roman" w:hAnsi="Aptos Narrow" w:cs="Times New Roman"/>
                <w:color w:val="000000"/>
                <w:kern w:val="0"/>
                <w:sz w:val="22"/>
                <w:szCs w:val="22"/>
                <w:lang w:eastAsia="es-CO"/>
                <w14:ligatures w14:val="none"/>
              </w:rPr>
              <w:t>Semana 7</w:t>
            </w:r>
          </w:p>
        </w:tc>
        <w:tc>
          <w:tcPr>
            <w:tcW w:w="1231" w:type="dxa"/>
            <w:tcBorders>
              <w:top w:val="nil"/>
              <w:left w:val="nil"/>
              <w:bottom w:val="single" w:sz="4" w:space="0" w:color="auto"/>
              <w:right w:val="single" w:sz="4" w:space="0" w:color="auto"/>
            </w:tcBorders>
            <w:shd w:val="clear" w:color="auto" w:fill="auto"/>
            <w:noWrap/>
            <w:vAlign w:val="bottom"/>
            <w:hideMark/>
          </w:tcPr>
          <w:p w14:paraId="06E6E64E" w14:textId="77777777" w:rsidR="00E856D9" w:rsidRPr="00E856D9" w:rsidRDefault="00E856D9" w:rsidP="00E856D9">
            <w:pPr>
              <w:spacing w:after="0" w:line="240" w:lineRule="auto"/>
              <w:jc w:val="left"/>
              <w:rPr>
                <w:rFonts w:ascii="Aptos Narrow" w:eastAsia="Times New Roman" w:hAnsi="Aptos Narrow" w:cs="Times New Roman"/>
                <w:color w:val="000000"/>
                <w:kern w:val="0"/>
                <w:sz w:val="22"/>
                <w:szCs w:val="22"/>
                <w:lang w:eastAsia="es-CO"/>
                <w14:ligatures w14:val="none"/>
              </w:rPr>
            </w:pPr>
            <w:r w:rsidRPr="00E856D9">
              <w:rPr>
                <w:rFonts w:ascii="Aptos Narrow" w:eastAsia="Times New Roman" w:hAnsi="Aptos Narrow" w:cs="Times New Roman"/>
                <w:color w:val="000000"/>
                <w:kern w:val="0"/>
                <w:sz w:val="22"/>
                <w:szCs w:val="22"/>
                <w:lang w:eastAsia="es-CO"/>
                <w14:ligatures w14:val="none"/>
              </w:rPr>
              <w:t>Semana 7</w:t>
            </w:r>
          </w:p>
        </w:tc>
        <w:tc>
          <w:tcPr>
            <w:tcW w:w="1231" w:type="dxa"/>
            <w:tcBorders>
              <w:top w:val="nil"/>
              <w:left w:val="nil"/>
              <w:bottom w:val="single" w:sz="4" w:space="0" w:color="auto"/>
              <w:right w:val="single" w:sz="4" w:space="0" w:color="auto"/>
            </w:tcBorders>
            <w:shd w:val="clear" w:color="auto" w:fill="auto"/>
            <w:noWrap/>
            <w:vAlign w:val="bottom"/>
            <w:hideMark/>
          </w:tcPr>
          <w:p w14:paraId="631E01B2" w14:textId="77777777" w:rsidR="00E856D9" w:rsidRPr="00E856D9" w:rsidRDefault="00E856D9" w:rsidP="00E856D9">
            <w:pPr>
              <w:spacing w:after="0" w:line="240" w:lineRule="auto"/>
              <w:jc w:val="left"/>
              <w:rPr>
                <w:rFonts w:ascii="Aptos Narrow" w:eastAsia="Times New Roman" w:hAnsi="Aptos Narrow" w:cs="Times New Roman"/>
                <w:color w:val="000000"/>
                <w:kern w:val="0"/>
                <w:sz w:val="22"/>
                <w:szCs w:val="22"/>
                <w:lang w:eastAsia="es-CO"/>
                <w14:ligatures w14:val="none"/>
              </w:rPr>
            </w:pPr>
            <w:r w:rsidRPr="00E856D9">
              <w:rPr>
                <w:rFonts w:ascii="Aptos Narrow" w:eastAsia="Times New Roman" w:hAnsi="Aptos Narrow" w:cs="Times New Roman"/>
                <w:color w:val="000000"/>
                <w:kern w:val="0"/>
                <w:sz w:val="22"/>
                <w:szCs w:val="22"/>
                <w:lang w:eastAsia="es-CO"/>
                <w14:ligatures w14:val="none"/>
              </w:rPr>
              <w:t xml:space="preserve">Semana 7 </w:t>
            </w:r>
          </w:p>
        </w:tc>
        <w:tc>
          <w:tcPr>
            <w:tcW w:w="1585" w:type="dxa"/>
            <w:tcBorders>
              <w:top w:val="nil"/>
              <w:left w:val="nil"/>
              <w:bottom w:val="single" w:sz="4" w:space="0" w:color="auto"/>
              <w:right w:val="single" w:sz="4" w:space="0" w:color="auto"/>
            </w:tcBorders>
            <w:shd w:val="clear" w:color="auto" w:fill="auto"/>
            <w:noWrap/>
            <w:vAlign w:val="bottom"/>
            <w:hideMark/>
          </w:tcPr>
          <w:p w14:paraId="1133EED2" w14:textId="77777777" w:rsidR="00E856D9" w:rsidRPr="00E856D9" w:rsidRDefault="00E856D9" w:rsidP="00E856D9">
            <w:pPr>
              <w:spacing w:after="0" w:line="240" w:lineRule="auto"/>
              <w:jc w:val="left"/>
              <w:rPr>
                <w:rFonts w:ascii="Aptos Narrow" w:eastAsia="Times New Roman" w:hAnsi="Aptos Narrow" w:cs="Times New Roman"/>
                <w:color w:val="000000"/>
                <w:kern w:val="0"/>
                <w:sz w:val="22"/>
                <w:szCs w:val="22"/>
                <w:lang w:eastAsia="es-CO"/>
                <w14:ligatures w14:val="none"/>
              </w:rPr>
            </w:pPr>
            <w:r w:rsidRPr="00E856D9">
              <w:rPr>
                <w:rFonts w:ascii="Aptos Narrow" w:eastAsia="Times New Roman" w:hAnsi="Aptos Narrow" w:cs="Times New Roman"/>
                <w:color w:val="000000"/>
                <w:kern w:val="0"/>
                <w:sz w:val="22"/>
                <w:szCs w:val="22"/>
                <w:lang w:eastAsia="es-CO"/>
                <w14:ligatures w14:val="none"/>
              </w:rPr>
              <w:t>Semana 8</w:t>
            </w:r>
          </w:p>
        </w:tc>
      </w:tr>
      <w:tr w:rsidR="00E856D9" w:rsidRPr="00E856D9" w14:paraId="23E9F344" w14:textId="77777777" w:rsidTr="00B44808">
        <w:trPr>
          <w:trHeight w:val="31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44FDFA5" w14:textId="77777777" w:rsidR="00E856D9" w:rsidRPr="00E856D9" w:rsidRDefault="00E856D9" w:rsidP="00E856D9">
            <w:pPr>
              <w:spacing w:after="0" w:line="240" w:lineRule="auto"/>
              <w:jc w:val="left"/>
              <w:rPr>
                <w:rFonts w:ascii="Aptos Narrow" w:eastAsia="Times New Roman" w:hAnsi="Aptos Narrow" w:cs="Times New Roman"/>
                <w:color w:val="000000"/>
                <w:kern w:val="0"/>
                <w:sz w:val="22"/>
                <w:szCs w:val="22"/>
                <w:lang w:eastAsia="es-CO"/>
                <w14:ligatures w14:val="none"/>
              </w:rPr>
            </w:pPr>
            <w:r w:rsidRPr="00E856D9">
              <w:rPr>
                <w:rFonts w:ascii="Aptos Narrow" w:eastAsia="Times New Roman" w:hAnsi="Aptos Narrow" w:cs="Times New Roman"/>
                <w:color w:val="000000"/>
                <w:kern w:val="0"/>
                <w:sz w:val="22"/>
                <w:szCs w:val="22"/>
                <w:lang w:eastAsia="es-CO"/>
                <w14:ligatures w14:val="none"/>
              </w:rPr>
              <w:t xml:space="preserve">Amplificador final </w:t>
            </w:r>
          </w:p>
        </w:tc>
        <w:tc>
          <w:tcPr>
            <w:tcW w:w="1184" w:type="dxa"/>
            <w:tcBorders>
              <w:top w:val="nil"/>
              <w:left w:val="nil"/>
              <w:bottom w:val="single" w:sz="4" w:space="0" w:color="auto"/>
              <w:right w:val="single" w:sz="4" w:space="0" w:color="auto"/>
            </w:tcBorders>
            <w:shd w:val="clear" w:color="auto" w:fill="auto"/>
            <w:noWrap/>
            <w:vAlign w:val="bottom"/>
            <w:hideMark/>
          </w:tcPr>
          <w:p w14:paraId="3743C3BD" w14:textId="77777777" w:rsidR="00E856D9" w:rsidRPr="00E856D9" w:rsidRDefault="00E856D9" w:rsidP="00E856D9">
            <w:pPr>
              <w:spacing w:after="0" w:line="240" w:lineRule="auto"/>
              <w:jc w:val="left"/>
              <w:rPr>
                <w:rFonts w:ascii="Aptos Narrow" w:eastAsia="Times New Roman" w:hAnsi="Aptos Narrow" w:cs="Times New Roman"/>
                <w:color w:val="000000"/>
                <w:kern w:val="0"/>
                <w:sz w:val="22"/>
                <w:szCs w:val="22"/>
                <w:lang w:eastAsia="es-CO"/>
                <w14:ligatures w14:val="none"/>
              </w:rPr>
            </w:pPr>
            <w:r w:rsidRPr="00E856D9">
              <w:rPr>
                <w:rFonts w:ascii="Aptos Narrow" w:eastAsia="Times New Roman" w:hAnsi="Aptos Narrow" w:cs="Times New Roman"/>
                <w:color w:val="000000"/>
                <w:kern w:val="0"/>
                <w:sz w:val="22"/>
                <w:szCs w:val="22"/>
                <w:lang w:eastAsia="es-CO"/>
                <w14:ligatures w14:val="none"/>
              </w:rPr>
              <w:t>Semana 8</w:t>
            </w:r>
          </w:p>
        </w:tc>
        <w:tc>
          <w:tcPr>
            <w:tcW w:w="1020" w:type="dxa"/>
            <w:tcBorders>
              <w:top w:val="nil"/>
              <w:left w:val="nil"/>
              <w:bottom w:val="single" w:sz="4" w:space="0" w:color="auto"/>
              <w:right w:val="single" w:sz="4" w:space="0" w:color="auto"/>
            </w:tcBorders>
            <w:shd w:val="clear" w:color="auto" w:fill="auto"/>
            <w:noWrap/>
            <w:vAlign w:val="bottom"/>
            <w:hideMark/>
          </w:tcPr>
          <w:p w14:paraId="3DB8FACF" w14:textId="77777777" w:rsidR="00E856D9" w:rsidRPr="00E856D9" w:rsidRDefault="00E856D9" w:rsidP="00E856D9">
            <w:pPr>
              <w:spacing w:after="0" w:line="240" w:lineRule="auto"/>
              <w:jc w:val="left"/>
              <w:rPr>
                <w:rFonts w:ascii="Aptos Narrow" w:eastAsia="Times New Roman" w:hAnsi="Aptos Narrow" w:cs="Times New Roman"/>
                <w:color w:val="000000"/>
                <w:kern w:val="0"/>
                <w:sz w:val="22"/>
                <w:szCs w:val="22"/>
                <w:lang w:eastAsia="es-CO"/>
                <w14:ligatures w14:val="none"/>
              </w:rPr>
            </w:pPr>
            <w:r w:rsidRPr="00E856D9">
              <w:rPr>
                <w:rFonts w:ascii="Aptos Narrow" w:eastAsia="Times New Roman" w:hAnsi="Aptos Narrow" w:cs="Times New Roman"/>
                <w:color w:val="000000"/>
                <w:kern w:val="0"/>
                <w:sz w:val="22"/>
                <w:szCs w:val="22"/>
                <w:lang w:eastAsia="es-CO"/>
                <w14:ligatures w14:val="none"/>
              </w:rPr>
              <w:t>Semana 9</w:t>
            </w:r>
          </w:p>
        </w:tc>
        <w:tc>
          <w:tcPr>
            <w:tcW w:w="1231" w:type="dxa"/>
            <w:tcBorders>
              <w:top w:val="nil"/>
              <w:left w:val="nil"/>
              <w:bottom w:val="single" w:sz="4" w:space="0" w:color="auto"/>
              <w:right w:val="single" w:sz="4" w:space="0" w:color="auto"/>
            </w:tcBorders>
            <w:shd w:val="clear" w:color="auto" w:fill="auto"/>
            <w:noWrap/>
            <w:vAlign w:val="bottom"/>
            <w:hideMark/>
          </w:tcPr>
          <w:p w14:paraId="7C7AA62C" w14:textId="77777777" w:rsidR="00E856D9" w:rsidRPr="00E856D9" w:rsidRDefault="00E856D9" w:rsidP="00E856D9">
            <w:pPr>
              <w:spacing w:after="0" w:line="240" w:lineRule="auto"/>
              <w:jc w:val="left"/>
              <w:rPr>
                <w:rFonts w:ascii="Aptos Narrow" w:eastAsia="Times New Roman" w:hAnsi="Aptos Narrow" w:cs="Times New Roman"/>
                <w:color w:val="000000"/>
                <w:kern w:val="0"/>
                <w:sz w:val="22"/>
                <w:szCs w:val="22"/>
                <w:lang w:eastAsia="es-CO"/>
                <w14:ligatures w14:val="none"/>
              </w:rPr>
            </w:pPr>
            <w:r w:rsidRPr="00E856D9">
              <w:rPr>
                <w:rFonts w:ascii="Aptos Narrow" w:eastAsia="Times New Roman" w:hAnsi="Aptos Narrow" w:cs="Times New Roman"/>
                <w:color w:val="000000"/>
                <w:kern w:val="0"/>
                <w:sz w:val="22"/>
                <w:szCs w:val="22"/>
                <w:lang w:eastAsia="es-CO"/>
                <w14:ligatures w14:val="none"/>
              </w:rPr>
              <w:t>Semana 9</w:t>
            </w:r>
          </w:p>
        </w:tc>
        <w:tc>
          <w:tcPr>
            <w:tcW w:w="1231" w:type="dxa"/>
            <w:tcBorders>
              <w:top w:val="nil"/>
              <w:left w:val="nil"/>
              <w:bottom w:val="single" w:sz="4" w:space="0" w:color="auto"/>
              <w:right w:val="single" w:sz="4" w:space="0" w:color="auto"/>
            </w:tcBorders>
            <w:shd w:val="clear" w:color="auto" w:fill="auto"/>
            <w:noWrap/>
            <w:vAlign w:val="bottom"/>
            <w:hideMark/>
          </w:tcPr>
          <w:p w14:paraId="0845D110" w14:textId="77777777" w:rsidR="00E856D9" w:rsidRPr="00E856D9" w:rsidRDefault="00E856D9" w:rsidP="00E856D9">
            <w:pPr>
              <w:spacing w:after="0" w:line="240" w:lineRule="auto"/>
              <w:jc w:val="left"/>
              <w:rPr>
                <w:rFonts w:ascii="Aptos Narrow" w:eastAsia="Times New Roman" w:hAnsi="Aptos Narrow" w:cs="Times New Roman"/>
                <w:color w:val="000000"/>
                <w:kern w:val="0"/>
                <w:sz w:val="22"/>
                <w:szCs w:val="22"/>
                <w:lang w:eastAsia="es-CO"/>
                <w14:ligatures w14:val="none"/>
              </w:rPr>
            </w:pPr>
            <w:r w:rsidRPr="00E856D9">
              <w:rPr>
                <w:rFonts w:ascii="Aptos Narrow" w:eastAsia="Times New Roman" w:hAnsi="Aptos Narrow" w:cs="Times New Roman"/>
                <w:color w:val="000000"/>
                <w:kern w:val="0"/>
                <w:sz w:val="22"/>
                <w:szCs w:val="22"/>
                <w:lang w:eastAsia="es-CO"/>
                <w14:ligatures w14:val="none"/>
              </w:rPr>
              <w:t xml:space="preserve">Semana 10 </w:t>
            </w:r>
          </w:p>
        </w:tc>
        <w:tc>
          <w:tcPr>
            <w:tcW w:w="1585" w:type="dxa"/>
            <w:tcBorders>
              <w:top w:val="nil"/>
              <w:left w:val="nil"/>
              <w:bottom w:val="single" w:sz="4" w:space="0" w:color="auto"/>
              <w:right w:val="single" w:sz="4" w:space="0" w:color="auto"/>
            </w:tcBorders>
            <w:shd w:val="clear" w:color="auto" w:fill="auto"/>
            <w:noWrap/>
            <w:vAlign w:val="bottom"/>
            <w:hideMark/>
          </w:tcPr>
          <w:p w14:paraId="7971F5A7" w14:textId="77777777" w:rsidR="00E856D9" w:rsidRPr="00E856D9" w:rsidRDefault="00E856D9" w:rsidP="00E856D9">
            <w:pPr>
              <w:spacing w:after="0" w:line="240" w:lineRule="auto"/>
              <w:jc w:val="left"/>
              <w:rPr>
                <w:rFonts w:ascii="Aptos Narrow" w:eastAsia="Times New Roman" w:hAnsi="Aptos Narrow" w:cs="Times New Roman"/>
                <w:color w:val="000000"/>
                <w:kern w:val="0"/>
                <w:sz w:val="22"/>
                <w:szCs w:val="22"/>
                <w:lang w:eastAsia="es-CO"/>
                <w14:ligatures w14:val="none"/>
              </w:rPr>
            </w:pPr>
            <w:r w:rsidRPr="00E856D9">
              <w:rPr>
                <w:rFonts w:ascii="Aptos Narrow" w:eastAsia="Times New Roman" w:hAnsi="Aptos Narrow" w:cs="Times New Roman"/>
                <w:color w:val="000000"/>
                <w:kern w:val="0"/>
                <w:sz w:val="22"/>
                <w:szCs w:val="22"/>
                <w:lang w:eastAsia="es-CO"/>
                <w14:ligatures w14:val="none"/>
              </w:rPr>
              <w:t>Semana 10</w:t>
            </w:r>
          </w:p>
        </w:tc>
      </w:tr>
    </w:tbl>
    <w:p w14:paraId="4B3212E0" w14:textId="77777777" w:rsidR="00E856D9" w:rsidRPr="005D6FD2" w:rsidRDefault="00E856D9" w:rsidP="00C125E6"/>
    <w:p w14:paraId="55EE52F1" w14:textId="3F644093" w:rsidR="00C125E6" w:rsidRDefault="00C125E6" w:rsidP="00C125E6">
      <w:pPr>
        <w:pStyle w:val="Ttulo1"/>
      </w:pPr>
      <w:bookmarkStart w:id="41" w:name="_Toc173757637"/>
      <w:r w:rsidRPr="005D6FD2">
        <w:t>Presupuesto</w:t>
      </w:r>
      <w:bookmarkEnd w:id="41"/>
    </w:p>
    <w:p w14:paraId="0DE680B1" w14:textId="5E19EA79" w:rsidR="00F169A5" w:rsidRDefault="00E856D9" w:rsidP="00F169A5">
      <w:r>
        <w:t>En esta sección se presenta el presupuesto preliminar del proyecto, detallando cantidades, precio por unidad y encargado.</w:t>
      </w:r>
    </w:p>
    <w:p w14:paraId="3BE3C926" w14:textId="7C816A38" w:rsidR="00B44808" w:rsidRDefault="00B44808" w:rsidP="00B44808">
      <w:pPr>
        <w:pStyle w:val="Descripcin"/>
        <w:keepNext/>
      </w:pPr>
      <w:bookmarkStart w:id="42" w:name="_Toc173757591"/>
      <w:r>
        <w:t xml:space="preserve">Tabla </w:t>
      </w:r>
      <w:r>
        <w:fldChar w:fldCharType="begin"/>
      </w:r>
      <w:r>
        <w:instrText xml:space="preserve"> SEQ Tabla \* ARABIC </w:instrText>
      </w:r>
      <w:r>
        <w:fldChar w:fldCharType="separate"/>
      </w:r>
      <w:r>
        <w:rPr>
          <w:noProof/>
        </w:rPr>
        <w:t>2</w:t>
      </w:r>
      <w:r>
        <w:fldChar w:fldCharType="end"/>
      </w:r>
      <w:r>
        <w:t>: Presupuesto</w:t>
      </w:r>
      <w:bookmarkEnd w:id="42"/>
    </w:p>
    <w:tbl>
      <w:tblPr>
        <w:tblW w:w="8828" w:type="dxa"/>
        <w:tblCellMar>
          <w:left w:w="70" w:type="dxa"/>
          <w:right w:w="70" w:type="dxa"/>
        </w:tblCellMar>
        <w:tblLook w:val="04A0" w:firstRow="1" w:lastRow="0" w:firstColumn="1" w:lastColumn="0" w:noHBand="0" w:noVBand="1"/>
      </w:tblPr>
      <w:tblGrid>
        <w:gridCol w:w="2262"/>
        <w:gridCol w:w="1181"/>
        <w:gridCol w:w="1088"/>
        <w:gridCol w:w="2455"/>
        <w:gridCol w:w="1842"/>
      </w:tblGrid>
      <w:tr w:rsidR="00E856D9" w:rsidRPr="00F169A5" w14:paraId="73CC7A6F" w14:textId="77777777" w:rsidTr="00E856D9">
        <w:trPr>
          <w:trHeight w:val="310"/>
        </w:trPr>
        <w:tc>
          <w:tcPr>
            <w:tcW w:w="22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6F09F" w14:textId="77777777" w:rsidR="00F169A5" w:rsidRPr="00F169A5" w:rsidRDefault="00F169A5" w:rsidP="00F169A5">
            <w:pPr>
              <w:spacing w:after="0" w:line="240" w:lineRule="auto"/>
              <w:jc w:val="left"/>
              <w:rPr>
                <w:rFonts w:eastAsia="Times New Roman"/>
                <w:b/>
                <w:bCs/>
                <w:color w:val="000000"/>
                <w:kern w:val="0"/>
                <w:lang w:eastAsia="es-CO"/>
                <w14:ligatures w14:val="none"/>
              </w:rPr>
            </w:pPr>
            <w:r w:rsidRPr="00F169A5">
              <w:rPr>
                <w:rFonts w:eastAsia="Times New Roman"/>
                <w:b/>
                <w:bCs/>
                <w:color w:val="000000"/>
                <w:kern w:val="0"/>
                <w:lang w:eastAsia="es-CO"/>
                <w14:ligatures w14:val="none"/>
              </w:rPr>
              <w:t>Ítem</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185A0158" w14:textId="77777777" w:rsidR="00F169A5" w:rsidRPr="00F169A5" w:rsidRDefault="00F169A5" w:rsidP="00F169A5">
            <w:pPr>
              <w:spacing w:after="0" w:line="240" w:lineRule="auto"/>
              <w:jc w:val="left"/>
              <w:rPr>
                <w:rFonts w:eastAsia="Times New Roman"/>
                <w:b/>
                <w:bCs/>
                <w:color w:val="000000"/>
                <w:kern w:val="0"/>
                <w:lang w:eastAsia="es-CO"/>
                <w14:ligatures w14:val="none"/>
              </w:rPr>
            </w:pPr>
            <w:r w:rsidRPr="00F169A5">
              <w:rPr>
                <w:rFonts w:eastAsia="Times New Roman"/>
                <w:b/>
                <w:bCs/>
                <w:color w:val="000000"/>
                <w:kern w:val="0"/>
                <w:lang w:eastAsia="es-CO"/>
                <w14:ligatures w14:val="none"/>
              </w:rPr>
              <w:t>Encargado</w:t>
            </w:r>
          </w:p>
        </w:tc>
        <w:tc>
          <w:tcPr>
            <w:tcW w:w="1088" w:type="dxa"/>
            <w:tcBorders>
              <w:top w:val="single" w:sz="4" w:space="0" w:color="auto"/>
              <w:left w:val="nil"/>
              <w:bottom w:val="single" w:sz="4" w:space="0" w:color="auto"/>
              <w:right w:val="single" w:sz="4" w:space="0" w:color="auto"/>
            </w:tcBorders>
            <w:shd w:val="clear" w:color="auto" w:fill="auto"/>
            <w:noWrap/>
            <w:vAlign w:val="bottom"/>
            <w:hideMark/>
          </w:tcPr>
          <w:p w14:paraId="4FF250EE" w14:textId="77777777" w:rsidR="00F169A5" w:rsidRPr="00F169A5" w:rsidRDefault="00F169A5" w:rsidP="00F169A5">
            <w:pPr>
              <w:spacing w:after="0" w:line="240" w:lineRule="auto"/>
              <w:jc w:val="left"/>
              <w:rPr>
                <w:rFonts w:eastAsia="Times New Roman"/>
                <w:b/>
                <w:bCs/>
                <w:color w:val="000000"/>
                <w:kern w:val="0"/>
                <w:lang w:eastAsia="es-CO"/>
                <w14:ligatures w14:val="none"/>
              </w:rPr>
            </w:pPr>
            <w:r w:rsidRPr="00F169A5">
              <w:rPr>
                <w:rFonts w:eastAsia="Times New Roman"/>
                <w:b/>
                <w:bCs/>
                <w:color w:val="000000"/>
                <w:kern w:val="0"/>
                <w:lang w:eastAsia="es-CO"/>
                <w14:ligatures w14:val="none"/>
              </w:rPr>
              <w:t>Cantidad</w:t>
            </w:r>
          </w:p>
        </w:tc>
        <w:tc>
          <w:tcPr>
            <w:tcW w:w="2455" w:type="dxa"/>
            <w:tcBorders>
              <w:top w:val="single" w:sz="4" w:space="0" w:color="auto"/>
              <w:left w:val="nil"/>
              <w:bottom w:val="single" w:sz="4" w:space="0" w:color="auto"/>
              <w:right w:val="single" w:sz="4" w:space="0" w:color="auto"/>
            </w:tcBorders>
            <w:shd w:val="clear" w:color="auto" w:fill="auto"/>
            <w:noWrap/>
            <w:vAlign w:val="bottom"/>
            <w:hideMark/>
          </w:tcPr>
          <w:p w14:paraId="1E178AA3" w14:textId="77777777" w:rsidR="00F169A5" w:rsidRPr="00F169A5" w:rsidRDefault="00F169A5" w:rsidP="00F169A5">
            <w:pPr>
              <w:spacing w:after="0" w:line="240" w:lineRule="auto"/>
              <w:jc w:val="left"/>
              <w:rPr>
                <w:rFonts w:eastAsia="Times New Roman"/>
                <w:b/>
                <w:bCs/>
                <w:color w:val="000000"/>
                <w:kern w:val="0"/>
                <w:lang w:eastAsia="es-CO"/>
                <w14:ligatures w14:val="none"/>
              </w:rPr>
            </w:pPr>
            <w:r w:rsidRPr="00F169A5">
              <w:rPr>
                <w:rFonts w:eastAsia="Times New Roman"/>
                <w:b/>
                <w:bCs/>
                <w:color w:val="000000"/>
                <w:kern w:val="0"/>
                <w:lang w:eastAsia="es-CO"/>
                <w14:ligatures w14:val="none"/>
              </w:rPr>
              <w:t>Precio por unidad</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082E5055" w14:textId="77777777" w:rsidR="00F169A5" w:rsidRPr="00F169A5" w:rsidRDefault="00F169A5" w:rsidP="00F169A5">
            <w:pPr>
              <w:spacing w:after="0" w:line="240" w:lineRule="auto"/>
              <w:jc w:val="left"/>
              <w:rPr>
                <w:rFonts w:eastAsia="Times New Roman"/>
                <w:b/>
                <w:bCs/>
                <w:color w:val="000000"/>
                <w:kern w:val="0"/>
                <w:lang w:eastAsia="es-CO"/>
                <w14:ligatures w14:val="none"/>
              </w:rPr>
            </w:pPr>
            <w:r w:rsidRPr="00F169A5">
              <w:rPr>
                <w:rFonts w:eastAsia="Times New Roman"/>
                <w:b/>
                <w:bCs/>
                <w:color w:val="000000"/>
                <w:kern w:val="0"/>
                <w:lang w:eastAsia="es-CO"/>
                <w14:ligatures w14:val="none"/>
              </w:rPr>
              <w:t>Subtotal</w:t>
            </w:r>
          </w:p>
        </w:tc>
      </w:tr>
      <w:tr w:rsidR="00E856D9" w:rsidRPr="00F169A5" w14:paraId="61960C4C" w14:textId="77777777" w:rsidTr="00E856D9">
        <w:trPr>
          <w:trHeight w:val="310"/>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0681DEF3"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Hora consultoría: Carlos Trujillo</w:t>
            </w:r>
          </w:p>
        </w:tc>
        <w:tc>
          <w:tcPr>
            <w:tcW w:w="1181" w:type="dxa"/>
            <w:tcBorders>
              <w:top w:val="nil"/>
              <w:left w:val="nil"/>
              <w:bottom w:val="single" w:sz="4" w:space="0" w:color="auto"/>
              <w:right w:val="single" w:sz="4" w:space="0" w:color="auto"/>
            </w:tcBorders>
            <w:shd w:val="clear" w:color="auto" w:fill="auto"/>
            <w:noWrap/>
            <w:vAlign w:val="bottom"/>
            <w:hideMark/>
          </w:tcPr>
          <w:p w14:paraId="3F52D609"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bottom"/>
            <w:hideMark/>
          </w:tcPr>
          <w:p w14:paraId="67E9F53A" w14:textId="77777777" w:rsidR="00F169A5" w:rsidRPr="00F169A5" w:rsidRDefault="00F169A5" w:rsidP="00F169A5">
            <w:pPr>
              <w:spacing w:after="0" w:line="240" w:lineRule="auto"/>
              <w:jc w:val="right"/>
              <w:rPr>
                <w:rFonts w:eastAsia="Times New Roman"/>
                <w:color w:val="000000"/>
                <w:kern w:val="0"/>
                <w:lang w:eastAsia="es-CO"/>
                <w14:ligatures w14:val="none"/>
              </w:rPr>
            </w:pPr>
            <w:r w:rsidRPr="00F169A5">
              <w:rPr>
                <w:rFonts w:eastAsia="Times New Roman"/>
                <w:color w:val="000000"/>
                <w:kern w:val="0"/>
                <w:lang w:eastAsia="es-CO"/>
                <w14:ligatures w14:val="none"/>
              </w:rPr>
              <w:t>10</w:t>
            </w:r>
          </w:p>
        </w:tc>
        <w:tc>
          <w:tcPr>
            <w:tcW w:w="2455" w:type="dxa"/>
            <w:tcBorders>
              <w:top w:val="nil"/>
              <w:left w:val="nil"/>
              <w:bottom w:val="single" w:sz="4" w:space="0" w:color="auto"/>
              <w:right w:val="single" w:sz="4" w:space="0" w:color="auto"/>
            </w:tcBorders>
            <w:shd w:val="clear" w:color="auto" w:fill="auto"/>
            <w:noWrap/>
            <w:vAlign w:val="bottom"/>
            <w:hideMark/>
          </w:tcPr>
          <w:p w14:paraId="1571A9BC"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100,000.00 </w:t>
            </w:r>
          </w:p>
        </w:tc>
        <w:tc>
          <w:tcPr>
            <w:tcW w:w="1842" w:type="dxa"/>
            <w:tcBorders>
              <w:top w:val="nil"/>
              <w:left w:val="nil"/>
              <w:bottom w:val="single" w:sz="4" w:space="0" w:color="auto"/>
              <w:right w:val="single" w:sz="4" w:space="0" w:color="auto"/>
            </w:tcBorders>
            <w:shd w:val="clear" w:color="auto" w:fill="auto"/>
            <w:noWrap/>
            <w:vAlign w:val="bottom"/>
            <w:hideMark/>
          </w:tcPr>
          <w:p w14:paraId="448947D8"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w:t>
            </w:r>
            <w:proofErr w:type="gramStart"/>
            <w:r w:rsidRPr="00F169A5">
              <w:rPr>
                <w:rFonts w:eastAsia="Times New Roman"/>
                <w:color w:val="000000"/>
                <w:kern w:val="0"/>
                <w:lang w:eastAsia="es-CO"/>
                <w14:ligatures w14:val="none"/>
              </w:rPr>
              <w:t>$  1,000,000.00</w:t>
            </w:r>
            <w:proofErr w:type="gramEnd"/>
            <w:r w:rsidRPr="00F169A5">
              <w:rPr>
                <w:rFonts w:eastAsia="Times New Roman"/>
                <w:color w:val="000000"/>
                <w:kern w:val="0"/>
                <w:lang w:eastAsia="es-CO"/>
                <w14:ligatures w14:val="none"/>
              </w:rPr>
              <w:t xml:space="preserve"> </w:t>
            </w:r>
          </w:p>
        </w:tc>
      </w:tr>
      <w:tr w:rsidR="00E856D9" w:rsidRPr="00F169A5" w14:paraId="73EE9D7E" w14:textId="77777777" w:rsidTr="00E856D9">
        <w:trPr>
          <w:trHeight w:val="310"/>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5462AFDA" w14:textId="477EC836"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Hora consultoría: Álvaro </w:t>
            </w:r>
            <w:r w:rsidR="00E856D9" w:rsidRPr="00F169A5">
              <w:rPr>
                <w:rFonts w:eastAsia="Times New Roman"/>
                <w:color w:val="000000"/>
                <w:kern w:val="0"/>
                <w:lang w:eastAsia="es-CO"/>
                <w14:ligatures w14:val="none"/>
              </w:rPr>
              <w:t>Velá</w:t>
            </w:r>
            <w:r w:rsidR="00E856D9">
              <w:rPr>
                <w:rFonts w:eastAsia="Times New Roman"/>
                <w:color w:val="000000"/>
                <w:kern w:val="0"/>
                <w:lang w:eastAsia="es-CO"/>
                <w14:ligatures w14:val="none"/>
              </w:rPr>
              <w:t>s</w:t>
            </w:r>
            <w:r w:rsidR="00E856D9" w:rsidRPr="00F169A5">
              <w:rPr>
                <w:rFonts w:eastAsia="Times New Roman"/>
                <w:color w:val="000000"/>
                <w:kern w:val="0"/>
                <w:lang w:eastAsia="es-CO"/>
                <w14:ligatures w14:val="none"/>
              </w:rPr>
              <w:t>quez</w:t>
            </w:r>
          </w:p>
        </w:tc>
        <w:tc>
          <w:tcPr>
            <w:tcW w:w="1181" w:type="dxa"/>
            <w:tcBorders>
              <w:top w:val="nil"/>
              <w:left w:val="nil"/>
              <w:bottom w:val="single" w:sz="4" w:space="0" w:color="auto"/>
              <w:right w:val="single" w:sz="4" w:space="0" w:color="auto"/>
            </w:tcBorders>
            <w:shd w:val="clear" w:color="auto" w:fill="auto"/>
            <w:noWrap/>
            <w:vAlign w:val="bottom"/>
            <w:hideMark/>
          </w:tcPr>
          <w:p w14:paraId="69011BC7"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bottom"/>
            <w:hideMark/>
          </w:tcPr>
          <w:p w14:paraId="6A939C79" w14:textId="77777777" w:rsidR="00F169A5" w:rsidRPr="00F169A5" w:rsidRDefault="00F169A5" w:rsidP="00F169A5">
            <w:pPr>
              <w:spacing w:after="0" w:line="240" w:lineRule="auto"/>
              <w:jc w:val="right"/>
              <w:rPr>
                <w:rFonts w:eastAsia="Times New Roman"/>
                <w:color w:val="000000"/>
                <w:kern w:val="0"/>
                <w:lang w:eastAsia="es-CO"/>
                <w14:ligatures w14:val="none"/>
              </w:rPr>
            </w:pPr>
            <w:r w:rsidRPr="00F169A5">
              <w:rPr>
                <w:rFonts w:eastAsia="Times New Roman"/>
                <w:color w:val="000000"/>
                <w:kern w:val="0"/>
                <w:lang w:eastAsia="es-CO"/>
                <w14:ligatures w14:val="none"/>
              </w:rPr>
              <w:t>5</w:t>
            </w:r>
          </w:p>
        </w:tc>
        <w:tc>
          <w:tcPr>
            <w:tcW w:w="2455" w:type="dxa"/>
            <w:tcBorders>
              <w:top w:val="nil"/>
              <w:left w:val="nil"/>
              <w:bottom w:val="single" w:sz="4" w:space="0" w:color="auto"/>
              <w:right w:val="single" w:sz="4" w:space="0" w:color="auto"/>
            </w:tcBorders>
            <w:shd w:val="clear" w:color="auto" w:fill="auto"/>
            <w:noWrap/>
            <w:vAlign w:val="bottom"/>
            <w:hideMark/>
          </w:tcPr>
          <w:p w14:paraId="3BE6BF79"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100,000.00 </w:t>
            </w:r>
          </w:p>
        </w:tc>
        <w:tc>
          <w:tcPr>
            <w:tcW w:w="1842" w:type="dxa"/>
            <w:tcBorders>
              <w:top w:val="nil"/>
              <w:left w:val="nil"/>
              <w:bottom w:val="single" w:sz="4" w:space="0" w:color="auto"/>
              <w:right w:val="single" w:sz="4" w:space="0" w:color="auto"/>
            </w:tcBorders>
            <w:shd w:val="clear" w:color="auto" w:fill="auto"/>
            <w:noWrap/>
            <w:vAlign w:val="bottom"/>
            <w:hideMark/>
          </w:tcPr>
          <w:p w14:paraId="1E4C65EB"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500,000.00 </w:t>
            </w:r>
          </w:p>
        </w:tc>
      </w:tr>
      <w:tr w:rsidR="00E856D9" w:rsidRPr="00F169A5" w14:paraId="57B88C22" w14:textId="77777777" w:rsidTr="00E856D9">
        <w:trPr>
          <w:trHeight w:val="310"/>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241CE2A9"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Hora de trabajo: Sebastián Jiménez</w:t>
            </w:r>
          </w:p>
        </w:tc>
        <w:tc>
          <w:tcPr>
            <w:tcW w:w="1181" w:type="dxa"/>
            <w:tcBorders>
              <w:top w:val="nil"/>
              <w:left w:val="nil"/>
              <w:bottom w:val="single" w:sz="4" w:space="0" w:color="auto"/>
              <w:right w:val="single" w:sz="4" w:space="0" w:color="auto"/>
            </w:tcBorders>
            <w:shd w:val="clear" w:color="auto" w:fill="auto"/>
            <w:noWrap/>
            <w:vAlign w:val="bottom"/>
            <w:hideMark/>
          </w:tcPr>
          <w:p w14:paraId="033038DA"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bottom"/>
            <w:hideMark/>
          </w:tcPr>
          <w:p w14:paraId="6C01B34C" w14:textId="77777777" w:rsidR="00F169A5" w:rsidRPr="00F169A5" w:rsidRDefault="00F169A5" w:rsidP="00F169A5">
            <w:pPr>
              <w:spacing w:after="0" w:line="240" w:lineRule="auto"/>
              <w:jc w:val="right"/>
              <w:rPr>
                <w:rFonts w:eastAsia="Times New Roman"/>
                <w:color w:val="000000"/>
                <w:kern w:val="0"/>
                <w:lang w:eastAsia="es-CO"/>
                <w14:ligatures w14:val="none"/>
              </w:rPr>
            </w:pPr>
            <w:r w:rsidRPr="00F169A5">
              <w:rPr>
                <w:rFonts w:eastAsia="Times New Roman"/>
                <w:color w:val="000000"/>
                <w:kern w:val="0"/>
                <w:lang w:eastAsia="es-CO"/>
                <w14:ligatures w14:val="none"/>
              </w:rPr>
              <w:t>100</w:t>
            </w:r>
          </w:p>
        </w:tc>
        <w:tc>
          <w:tcPr>
            <w:tcW w:w="2455" w:type="dxa"/>
            <w:tcBorders>
              <w:top w:val="nil"/>
              <w:left w:val="nil"/>
              <w:bottom w:val="single" w:sz="4" w:space="0" w:color="auto"/>
              <w:right w:val="single" w:sz="4" w:space="0" w:color="auto"/>
            </w:tcBorders>
            <w:shd w:val="clear" w:color="auto" w:fill="auto"/>
            <w:noWrap/>
            <w:vAlign w:val="bottom"/>
            <w:hideMark/>
          </w:tcPr>
          <w:p w14:paraId="18485BFB"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50,000.00 </w:t>
            </w:r>
          </w:p>
        </w:tc>
        <w:tc>
          <w:tcPr>
            <w:tcW w:w="1842" w:type="dxa"/>
            <w:tcBorders>
              <w:top w:val="nil"/>
              <w:left w:val="nil"/>
              <w:bottom w:val="single" w:sz="4" w:space="0" w:color="auto"/>
              <w:right w:val="single" w:sz="4" w:space="0" w:color="auto"/>
            </w:tcBorders>
            <w:shd w:val="clear" w:color="auto" w:fill="auto"/>
            <w:noWrap/>
            <w:vAlign w:val="bottom"/>
            <w:hideMark/>
          </w:tcPr>
          <w:p w14:paraId="2AFD6FD8"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w:t>
            </w:r>
            <w:proofErr w:type="gramStart"/>
            <w:r w:rsidRPr="00F169A5">
              <w:rPr>
                <w:rFonts w:eastAsia="Times New Roman"/>
                <w:color w:val="000000"/>
                <w:kern w:val="0"/>
                <w:lang w:eastAsia="es-CO"/>
                <w14:ligatures w14:val="none"/>
              </w:rPr>
              <w:t>$  5,000,000.00</w:t>
            </w:r>
            <w:proofErr w:type="gramEnd"/>
            <w:r w:rsidRPr="00F169A5">
              <w:rPr>
                <w:rFonts w:eastAsia="Times New Roman"/>
                <w:color w:val="000000"/>
                <w:kern w:val="0"/>
                <w:lang w:eastAsia="es-CO"/>
                <w14:ligatures w14:val="none"/>
              </w:rPr>
              <w:t xml:space="preserve"> </w:t>
            </w:r>
          </w:p>
        </w:tc>
      </w:tr>
      <w:tr w:rsidR="00E856D9" w:rsidRPr="00F169A5" w14:paraId="4BF814A9" w14:textId="77777777" w:rsidTr="00E856D9">
        <w:trPr>
          <w:trHeight w:val="310"/>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5DE4C5F2"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Filamento PETG 1 kg</w:t>
            </w:r>
          </w:p>
        </w:tc>
        <w:tc>
          <w:tcPr>
            <w:tcW w:w="1181" w:type="dxa"/>
            <w:tcBorders>
              <w:top w:val="nil"/>
              <w:left w:val="nil"/>
              <w:bottom w:val="single" w:sz="4" w:space="0" w:color="auto"/>
              <w:right w:val="single" w:sz="4" w:space="0" w:color="auto"/>
            </w:tcBorders>
            <w:shd w:val="clear" w:color="auto" w:fill="auto"/>
            <w:noWrap/>
            <w:vAlign w:val="bottom"/>
            <w:hideMark/>
          </w:tcPr>
          <w:p w14:paraId="2C8ACDB3"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bottom"/>
            <w:hideMark/>
          </w:tcPr>
          <w:p w14:paraId="64021E5F" w14:textId="77777777" w:rsidR="00F169A5" w:rsidRPr="00F169A5" w:rsidRDefault="00F169A5" w:rsidP="00F169A5">
            <w:pPr>
              <w:spacing w:after="0" w:line="240" w:lineRule="auto"/>
              <w:jc w:val="right"/>
              <w:rPr>
                <w:rFonts w:eastAsia="Times New Roman"/>
                <w:color w:val="000000"/>
                <w:kern w:val="0"/>
                <w:lang w:eastAsia="es-CO"/>
                <w14:ligatures w14:val="none"/>
              </w:rPr>
            </w:pPr>
            <w:r w:rsidRPr="00F169A5">
              <w:rPr>
                <w:rFonts w:eastAsia="Times New Roman"/>
                <w:color w:val="000000"/>
                <w:kern w:val="0"/>
                <w:lang w:eastAsia="es-CO"/>
                <w14:ligatures w14:val="none"/>
              </w:rPr>
              <w:t>2</w:t>
            </w:r>
          </w:p>
        </w:tc>
        <w:tc>
          <w:tcPr>
            <w:tcW w:w="2455" w:type="dxa"/>
            <w:tcBorders>
              <w:top w:val="nil"/>
              <w:left w:val="nil"/>
              <w:bottom w:val="single" w:sz="4" w:space="0" w:color="auto"/>
              <w:right w:val="single" w:sz="4" w:space="0" w:color="auto"/>
            </w:tcBorders>
            <w:shd w:val="clear" w:color="auto" w:fill="auto"/>
            <w:noWrap/>
            <w:vAlign w:val="bottom"/>
            <w:hideMark/>
          </w:tcPr>
          <w:p w14:paraId="40541441"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98,000.00 </w:t>
            </w:r>
          </w:p>
        </w:tc>
        <w:tc>
          <w:tcPr>
            <w:tcW w:w="1842" w:type="dxa"/>
            <w:tcBorders>
              <w:top w:val="nil"/>
              <w:left w:val="nil"/>
              <w:bottom w:val="single" w:sz="4" w:space="0" w:color="auto"/>
              <w:right w:val="single" w:sz="4" w:space="0" w:color="auto"/>
            </w:tcBorders>
            <w:shd w:val="clear" w:color="auto" w:fill="auto"/>
            <w:noWrap/>
            <w:vAlign w:val="bottom"/>
            <w:hideMark/>
          </w:tcPr>
          <w:p w14:paraId="7499D11C"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196,000.00 </w:t>
            </w:r>
          </w:p>
        </w:tc>
      </w:tr>
      <w:tr w:rsidR="00E856D9" w:rsidRPr="00F169A5" w14:paraId="3CD4C289" w14:textId="77777777" w:rsidTr="00E856D9">
        <w:trPr>
          <w:trHeight w:val="310"/>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073D6A0B"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Set tornillería</w:t>
            </w:r>
          </w:p>
        </w:tc>
        <w:tc>
          <w:tcPr>
            <w:tcW w:w="1181" w:type="dxa"/>
            <w:tcBorders>
              <w:top w:val="nil"/>
              <w:left w:val="nil"/>
              <w:bottom w:val="single" w:sz="4" w:space="0" w:color="auto"/>
              <w:right w:val="single" w:sz="4" w:space="0" w:color="auto"/>
            </w:tcBorders>
            <w:shd w:val="clear" w:color="auto" w:fill="auto"/>
            <w:noWrap/>
            <w:vAlign w:val="bottom"/>
            <w:hideMark/>
          </w:tcPr>
          <w:p w14:paraId="5A19E8E2"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bottom"/>
            <w:hideMark/>
          </w:tcPr>
          <w:p w14:paraId="2F080B7B" w14:textId="77777777" w:rsidR="00F169A5" w:rsidRPr="00F169A5" w:rsidRDefault="00F169A5" w:rsidP="00F169A5">
            <w:pPr>
              <w:spacing w:after="0" w:line="240" w:lineRule="auto"/>
              <w:jc w:val="right"/>
              <w:rPr>
                <w:rFonts w:eastAsia="Times New Roman"/>
                <w:color w:val="000000"/>
                <w:kern w:val="0"/>
                <w:lang w:eastAsia="es-CO"/>
                <w14:ligatures w14:val="none"/>
              </w:rPr>
            </w:pPr>
            <w:r w:rsidRPr="00F169A5">
              <w:rPr>
                <w:rFonts w:eastAsia="Times New Roman"/>
                <w:color w:val="000000"/>
                <w:kern w:val="0"/>
                <w:lang w:eastAsia="es-CO"/>
                <w14:ligatures w14:val="none"/>
              </w:rPr>
              <w:t>3</w:t>
            </w:r>
          </w:p>
        </w:tc>
        <w:tc>
          <w:tcPr>
            <w:tcW w:w="2455" w:type="dxa"/>
            <w:tcBorders>
              <w:top w:val="nil"/>
              <w:left w:val="nil"/>
              <w:bottom w:val="single" w:sz="4" w:space="0" w:color="auto"/>
              <w:right w:val="single" w:sz="4" w:space="0" w:color="auto"/>
            </w:tcBorders>
            <w:shd w:val="clear" w:color="auto" w:fill="auto"/>
            <w:noWrap/>
            <w:vAlign w:val="bottom"/>
            <w:hideMark/>
          </w:tcPr>
          <w:p w14:paraId="62AD3E4E"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10,000.00 </w:t>
            </w:r>
          </w:p>
        </w:tc>
        <w:tc>
          <w:tcPr>
            <w:tcW w:w="1842" w:type="dxa"/>
            <w:tcBorders>
              <w:top w:val="nil"/>
              <w:left w:val="nil"/>
              <w:bottom w:val="single" w:sz="4" w:space="0" w:color="auto"/>
              <w:right w:val="single" w:sz="4" w:space="0" w:color="auto"/>
            </w:tcBorders>
            <w:shd w:val="clear" w:color="auto" w:fill="auto"/>
            <w:noWrap/>
            <w:vAlign w:val="bottom"/>
            <w:hideMark/>
          </w:tcPr>
          <w:p w14:paraId="2B3C2143"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30,000.00 </w:t>
            </w:r>
          </w:p>
        </w:tc>
      </w:tr>
      <w:tr w:rsidR="00E856D9" w:rsidRPr="00F169A5" w14:paraId="0297D076" w14:textId="77777777" w:rsidTr="00E856D9">
        <w:trPr>
          <w:trHeight w:val="310"/>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4937C847"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Módulo voltímetro 7 segmentos</w:t>
            </w:r>
          </w:p>
        </w:tc>
        <w:tc>
          <w:tcPr>
            <w:tcW w:w="1181" w:type="dxa"/>
            <w:tcBorders>
              <w:top w:val="nil"/>
              <w:left w:val="nil"/>
              <w:bottom w:val="single" w:sz="4" w:space="0" w:color="auto"/>
              <w:right w:val="single" w:sz="4" w:space="0" w:color="auto"/>
            </w:tcBorders>
            <w:shd w:val="clear" w:color="auto" w:fill="auto"/>
            <w:noWrap/>
            <w:vAlign w:val="bottom"/>
            <w:hideMark/>
          </w:tcPr>
          <w:p w14:paraId="7C0B22B5"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bottom"/>
            <w:hideMark/>
          </w:tcPr>
          <w:p w14:paraId="523F6E91" w14:textId="77777777" w:rsidR="00F169A5" w:rsidRPr="00F169A5" w:rsidRDefault="00F169A5" w:rsidP="00F169A5">
            <w:pPr>
              <w:spacing w:after="0" w:line="240" w:lineRule="auto"/>
              <w:jc w:val="right"/>
              <w:rPr>
                <w:rFonts w:eastAsia="Times New Roman"/>
                <w:color w:val="000000"/>
                <w:kern w:val="0"/>
                <w:lang w:eastAsia="es-CO"/>
                <w14:ligatures w14:val="none"/>
              </w:rPr>
            </w:pPr>
            <w:r w:rsidRPr="00F169A5">
              <w:rPr>
                <w:rFonts w:eastAsia="Times New Roman"/>
                <w:color w:val="000000"/>
                <w:kern w:val="0"/>
                <w:lang w:eastAsia="es-CO"/>
                <w14:ligatures w14:val="none"/>
              </w:rPr>
              <w:t>3</w:t>
            </w:r>
          </w:p>
        </w:tc>
        <w:tc>
          <w:tcPr>
            <w:tcW w:w="2455" w:type="dxa"/>
            <w:tcBorders>
              <w:top w:val="nil"/>
              <w:left w:val="nil"/>
              <w:bottom w:val="single" w:sz="4" w:space="0" w:color="auto"/>
              <w:right w:val="single" w:sz="4" w:space="0" w:color="auto"/>
            </w:tcBorders>
            <w:shd w:val="clear" w:color="auto" w:fill="auto"/>
            <w:noWrap/>
            <w:vAlign w:val="bottom"/>
            <w:hideMark/>
          </w:tcPr>
          <w:p w14:paraId="66819168"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30,000.00 </w:t>
            </w:r>
          </w:p>
        </w:tc>
        <w:tc>
          <w:tcPr>
            <w:tcW w:w="1842" w:type="dxa"/>
            <w:tcBorders>
              <w:top w:val="nil"/>
              <w:left w:val="nil"/>
              <w:bottom w:val="single" w:sz="4" w:space="0" w:color="auto"/>
              <w:right w:val="single" w:sz="4" w:space="0" w:color="auto"/>
            </w:tcBorders>
            <w:shd w:val="clear" w:color="auto" w:fill="auto"/>
            <w:noWrap/>
            <w:vAlign w:val="bottom"/>
            <w:hideMark/>
          </w:tcPr>
          <w:p w14:paraId="13B42FBB"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90,000.00 </w:t>
            </w:r>
          </w:p>
        </w:tc>
      </w:tr>
      <w:tr w:rsidR="00E856D9" w:rsidRPr="00F169A5" w14:paraId="0C2D0518" w14:textId="77777777" w:rsidTr="00E856D9">
        <w:trPr>
          <w:trHeight w:val="310"/>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1524E2D6"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Fuente 12V</w:t>
            </w:r>
          </w:p>
        </w:tc>
        <w:tc>
          <w:tcPr>
            <w:tcW w:w="1181" w:type="dxa"/>
            <w:tcBorders>
              <w:top w:val="nil"/>
              <w:left w:val="nil"/>
              <w:bottom w:val="single" w:sz="4" w:space="0" w:color="auto"/>
              <w:right w:val="single" w:sz="4" w:space="0" w:color="auto"/>
            </w:tcBorders>
            <w:shd w:val="clear" w:color="auto" w:fill="auto"/>
            <w:noWrap/>
            <w:vAlign w:val="bottom"/>
            <w:hideMark/>
          </w:tcPr>
          <w:p w14:paraId="431EE66A"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bottom"/>
            <w:hideMark/>
          </w:tcPr>
          <w:p w14:paraId="137A439B" w14:textId="77777777" w:rsidR="00F169A5" w:rsidRPr="00F169A5" w:rsidRDefault="00F169A5" w:rsidP="00F169A5">
            <w:pPr>
              <w:spacing w:after="0" w:line="240" w:lineRule="auto"/>
              <w:jc w:val="right"/>
              <w:rPr>
                <w:rFonts w:eastAsia="Times New Roman"/>
                <w:color w:val="000000"/>
                <w:kern w:val="0"/>
                <w:lang w:eastAsia="es-CO"/>
                <w14:ligatures w14:val="none"/>
              </w:rPr>
            </w:pPr>
            <w:r w:rsidRPr="00F169A5">
              <w:rPr>
                <w:rFonts w:eastAsia="Times New Roman"/>
                <w:color w:val="000000"/>
                <w:kern w:val="0"/>
                <w:lang w:eastAsia="es-CO"/>
                <w14:ligatures w14:val="none"/>
              </w:rPr>
              <w:t>3</w:t>
            </w:r>
          </w:p>
        </w:tc>
        <w:tc>
          <w:tcPr>
            <w:tcW w:w="2455" w:type="dxa"/>
            <w:tcBorders>
              <w:top w:val="nil"/>
              <w:left w:val="nil"/>
              <w:bottom w:val="single" w:sz="4" w:space="0" w:color="auto"/>
              <w:right w:val="single" w:sz="4" w:space="0" w:color="auto"/>
            </w:tcBorders>
            <w:shd w:val="clear" w:color="auto" w:fill="auto"/>
            <w:noWrap/>
            <w:vAlign w:val="bottom"/>
            <w:hideMark/>
          </w:tcPr>
          <w:p w14:paraId="548055A4"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10,000.00 </w:t>
            </w:r>
          </w:p>
        </w:tc>
        <w:tc>
          <w:tcPr>
            <w:tcW w:w="1842" w:type="dxa"/>
            <w:tcBorders>
              <w:top w:val="nil"/>
              <w:left w:val="nil"/>
              <w:bottom w:val="single" w:sz="4" w:space="0" w:color="auto"/>
              <w:right w:val="single" w:sz="4" w:space="0" w:color="auto"/>
            </w:tcBorders>
            <w:shd w:val="clear" w:color="auto" w:fill="auto"/>
            <w:noWrap/>
            <w:vAlign w:val="bottom"/>
            <w:hideMark/>
          </w:tcPr>
          <w:p w14:paraId="5A626797"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30,000.00 </w:t>
            </w:r>
          </w:p>
        </w:tc>
      </w:tr>
      <w:tr w:rsidR="00E856D9" w:rsidRPr="00F169A5" w14:paraId="77469758" w14:textId="77777777" w:rsidTr="00E856D9">
        <w:trPr>
          <w:trHeight w:val="310"/>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36291926" w14:textId="77777777" w:rsidR="00F169A5" w:rsidRPr="00F169A5" w:rsidRDefault="00F169A5" w:rsidP="00F169A5">
            <w:pPr>
              <w:spacing w:after="0" w:line="240" w:lineRule="auto"/>
              <w:jc w:val="left"/>
              <w:rPr>
                <w:rFonts w:eastAsia="Times New Roman"/>
                <w:color w:val="000000"/>
                <w:kern w:val="0"/>
                <w:lang w:eastAsia="es-CO"/>
                <w14:ligatures w14:val="none"/>
              </w:rPr>
            </w:pPr>
            <w:proofErr w:type="spellStart"/>
            <w:r w:rsidRPr="00F169A5">
              <w:rPr>
                <w:rFonts w:eastAsia="Times New Roman"/>
                <w:color w:val="000000"/>
                <w:kern w:val="0"/>
                <w:lang w:eastAsia="es-CO"/>
                <w14:ligatures w14:val="none"/>
              </w:rPr>
              <w:t>Op-Amp</w:t>
            </w:r>
            <w:proofErr w:type="spellEnd"/>
            <w:r w:rsidRPr="00F169A5">
              <w:rPr>
                <w:rFonts w:eastAsia="Times New Roman"/>
                <w:color w:val="000000"/>
                <w:kern w:val="0"/>
                <w:lang w:eastAsia="es-CO"/>
                <w14:ligatures w14:val="none"/>
              </w:rPr>
              <w:t xml:space="preserve"> LM324</w:t>
            </w:r>
          </w:p>
        </w:tc>
        <w:tc>
          <w:tcPr>
            <w:tcW w:w="1181" w:type="dxa"/>
            <w:tcBorders>
              <w:top w:val="nil"/>
              <w:left w:val="nil"/>
              <w:bottom w:val="single" w:sz="4" w:space="0" w:color="auto"/>
              <w:right w:val="single" w:sz="4" w:space="0" w:color="auto"/>
            </w:tcBorders>
            <w:shd w:val="clear" w:color="auto" w:fill="auto"/>
            <w:noWrap/>
            <w:vAlign w:val="bottom"/>
            <w:hideMark/>
          </w:tcPr>
          <w:p w14:paraId="61B69FD1"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bottom"/>
            <w:hideMark/>
          </w:tcPr>
          <w:p w14:paraId="361E0D09" w14:textId="77777777" w:rsidR="00F169A5" w:rsidRPr="00F169A5" w:rsidRDefault="00F169A5" w:rsidP="00F169A5">
            <w:pPr>
              <w:spacing w:after="0" w:line="240" w:lineRule="auto"/>
              <w:jc w:val="right"/>
              <w:rPr>
                <w:rFonts w:eastAsia="Times New Roman"/>
                <w:color w:val="000000"/>
                <w:kern w:val="0"/>
                <w:lang w:eastAsia="es-CO"/>
                <w14:ligatures w14:val="none"/>
              </w:rPr>
            </w:pPr>
            <w:r w:rsidRPr="00F169A5">
              <w:rPr>
                <w:rFonts w:eastAsia="Times New Roman"/>
                <w:color w:val="000000"/>
                <w:kern w:val="0"/>
                <w:lang w:eastAsia="es-CO"/>
                <w14:ligatures w14:val="none"/>
              </w:rPr>
              <w:t>5</w:t>
            </w:r>
          </w:p>
        </w:tc>
        <w:tc>
          <w:tcPr>
            <w:tcW w:w="2455" w:type="dxa"/>
            <w:tcBorders>
              <w:top w:val="nil"/>
              <w:left w:val="nil"/>
              <w:bottom w:val="single" w:sz="4" w:space="0" w:color="auto"/>
              <w:right w:val="single" w:sz="4" w:space="0" w:color="auto"/>
            </w:tcBorders>
            <w:shd w:val="clear" w:color="auto" w:fill="auto"/>
            <w:noWrap/>
            <w:vAlign w:val="bottom"/>
            <w:hideMark/>
          </w:tcPr>
          <w:p w14:paraId="39E6F2A1"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1,600.00 </w:t>
            </w:r>
          </w:p>
        </w:tc>
        <w:tc>
          <w:tcPr>
            <w:tcW w:w="1842" w:type="dxa"/>
            <w:tcBorders>
              <w:top w:val="nil"/>
              <w:left w:val="nil"/>
              <w:bottom w:val="single" w:sz="4" w:space="0" w:color="auto"/>
              <w:right w:val="single" w:sz="4" w:space="0" w:color="auto"/>
            </w:tcBorders>
            <w:shd w:val="clear" w:color="auto" w:fill="auto"/>
            <w:noWrap/>
            <w:vAlign w:val="bottom"/>
            <w:hideMark/>
          </w:tcPr>
          <w:p w14:paraId="6BF6D497"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8,000.00 </w:t>
            </w:r>
          </w:p>
        </w:tc>
      </w:tr>
      <w:tr w:rsidR="00E856D9" w:rsidRPr="00F169A5" w14:paraId="776BD1D0" w14:textId="77777777" w:rsidTr="00E856D9">
        <w:trPr>
          <w:trHeight w:val="310"/>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6A28F9C9"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Selector rotativo</w:t>
            </w:r>
          </w:p>
        </w:tc>
        <w:tc>
          <w:tcPr>
            <w:tcW w:w="1181" w:type="dxa"/>
            <w:tcBorders>
              <w:top w:val="nil"/>
              <w:left w:val="nil"/>
              <w:bottom w:val="single" w:sz="4" w:space="0" w:color="auto"/>
              <w:right w:val="single" w:sz="4" w:space="0" w:color="auto"/>
            </w:tcBorders>
            <w:shd w:val="clear" w:color="auto" w:fill="auto"/>
            <w:noWrap/>
            <w:vAlign w:val="bottom"/>
            <w:hideMark/>
          </w:tcPr>
          <w:p w14:paraId="410386BC"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bottom"/>
            <w:hideMark/>
          </w:tcPr>
          <w:p w14:paraId="3F54B7A8" w14:textId="77777777" w:rsidR="00F169A5" w:rsidRPr="00F169A5" w:rsidRDefault="00F169A5" w:rsidP="00F169A5">
            <w:pPr>
              <w:spacing w:after="0" w:line="240" w:lineRule="auto"/>
              <w:jc w:val="right"/>
              <w:rPr>
                <w:rFonts w:eastAsia="Times New Roman"/>
                <w:color w:val="000000"/>
                <w:kern w:val="0"/>
                <w:lang w:eastAsia="es-CO"/>
                <w14:ligatures w14:val="none"/>
              </w:rPr>
            </w:pPr>
            <w:r w:rsidRPr="00F169A5">
              <w:rPr>
                <w:rFonts w:eastAsia="Times New Roman"/>
                <w:color w:val="000000"/>
                <w:kern w:val="0"/>
                <w:lang w:eastAsia="es-CO"/>
                <w14:ligatures w14:val="none"/>
              </w:rPr>
              <w:t>3</w:t>
            </w:r>
          </w:p>
        </w:tc>
        <w:tc>
          <w:tcPr>
            <w:tcW w:w="2455" w:type="dxa"/>
            <w:tcBorders>
              <w:top w:val="nil"/>
              <w:left w:val="nil"/>
              <w:bottom w:val="single" w:sz="4" w:space="0" w:color="auto"/>
              <w:right w:val="single" w:sz="4" w:space="0" w:color="auto"/>
            </w:tcBorders>
            <w:shd w:val="clear" w:color="auto" w:fill="auto"/>
            <w:noWrap/>
            <w:vAlign w:val="bottom"/>
            <w:hideMark/>
          </w:tcPr>
          <w:p w14:paraId="30168E4F"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22,000.00 </w:t>
            </w:r>
          </w:p>
        </w:tc>
        <w:tc>
          <w:tcPr>
            <w:tcW w:w="1842" w:type="dxa"/>
            <w:tcBorders>
              <w:top w:val="nil"/>
              <w:left w:val="nil"/>
              <w:bottom w:val="single" w:sz="4" w:space="0" w:color="auto"/>
              <w:right w:val="single" w:sz="4" w:space="0" w:color="auto"/>
            </w:tcBorders>
            <w:shd w:val="clear" w:color="auto" w:fill="auto"/>
            <w:noWrap/>
            <w:vAlign w:val="bottom"/>
            <w:hideMark/>
          </w:tcPr>
          <w:p w14:paraId="6C5E4437"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66,000.00 </w:t>
            </w:r>
          </w:p>
        </w:tc>
      </w:tr>
      <w:tr w:rsidR="00E856D9" w:rsidRPr="00F169A5" w14:paraId="6FDE0696" w14:textId="77777777" w:rsidTr="00E856D9">
        <w:trPr>
          <w:trHeight w:val="310"/>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7E5CFEB0"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Electrónica - varios</w:t>
            </w:r>
          </w:p>
        </w:tc>
        <w:tc>
          <w:tcPr>
            <w:tcW w:w="1181" w:type="dxa"/>
            <w:tcBorders>
              <w:top w:val="nil"/>
              <w:left w:val="nil"/>
              <w:bottom w:val="single" w:sz="4" w:space="0" w:color="auto"/>
              <w:right w:val="single" w:sz="4" w:space="0" w:color="auto"/>
            </w:tcBorders>
            <w:shd w:val="clear" w:color="auto" w:fill="auto"/>
            <w:noWrap/>
            <w:vAlign w:val="bottom"/>
            <w:hideMark/>
          </w:tcPr>
          <w:p w14:paraId="50A395F4"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bottom"/>
            <w:hideMark/>
          </w:tcPr>
          <w:p w14:paraId="2EBCA0C3" w14:textId="77777777" w:rsidR="00F169A5" w:rsidRPr="00F169A5" w:rsidRDefault="00F169A5" w:rsidP="00F169A5">
            <w:pPr>
              <w:spacing w:after="0" w:line="240" w:lineRule="auto"/>
              <w:jc w:val="right"/>
              <w:rPr>
                <w:rFonts w:eastAsia="Times New Roman"/>
                <w:color w:val="000000"/>
                <w:kern w:val="0"/>
                <w:lang w:eastAsia="es-CO"/>
                <w14:ligatures w14:val="none"/>
              </w:rPr>
            </w:pPr>
            <w:r w:rsidRPr="00F169A5">
              <w:rPr>
                <w:rFonts w:eastAsia="Times New Roman"/>
                <w:color w:val="000000"/>
                <w:kern w:val="0"/>
                <w:lang w:eastAsia="es-CO"/>
                <w14:ligatures w14:val="none"/>
              </w:rPr>
              <w:t>1</w:t>
            </w:r>
          </w:p>
        </w:tc>
        <w:tc>
          <w:tcPr>
            <w:tcW w:w="2455" w:type="dxa"/>
            <w:tcBorders>
              <w:top w:val="nil"/>
              <w:left w:val="nil"/>
              <w:bottom w:val="single" w:sz="4" w:space="0" w:color="auto"/>
              <w:right w:val="single" w:sz="4" w:space="0" w:color="auto"/>
            </w:tcBorders>
            <w:shd w:val="clear" w:color="auto" w:fill="auto"/>
            <w:noWrap/>
            <w:vAlign w:val="bottom"/>
            <w:hideMark/>
          </w:tcPr>
          <w:p w14:paraId="15701AA1"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300,000.00 </w:t>
            </w:r>
          </w:p>
        </w:tc>
        <w:tc>
          <w:tcPr>
            <w:tcW w:w="1842" w:type="dxa"/>
            <w:tcBorders>
              <w:top w:val="nil"/>
              <w:left w:val="nil"/>
              <w:bottom w:val="single" w:sz="4" w:space="0" w:color="auto"/>
              <w:right w:val="single" w:sz="4" w:space="0" w:color="auto"/>
            </w:tcBorders>
            <w:shd w:val="clear" w:color="auto" w:fill="auto"/>
            <w:noWrap/>
            <w:vAlign w:val="bottom"/>
            <w:hideMark/>
          </w:tcPr>
          <w:p w14:paraId="08BA5866"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300,000.00 </w:t>
            </w:r>
          </w:p>
        </w:tc>
      </w:tr>
      <w:tr w:rsidR="00E856D9" w:rsidRPr="00F169A5" w14:paraId="1B8FD9C7" w14:textId="77777777" w:rsidTr="00E856D9">
        <w:trPr>
          <w:trHeight w:val="310"/>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33AF97E9"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Conector BNC</w:t>
            </w:r>
          </w:p>
        </w:tc>
        <w:tc>
          <w:tcPr>
            <w:tcW w:w="1181" w:type="dxa"/>
            <w:tcBorders>
              <w:top w:val="nil"/>
              <w:left w:val="nil"/>
              <w:bottom w:val="single" w:sz="4" w:space="0" w:color="auto"/>
              <w:right w:val="single" w:sz="4" w:space="0" w:color="auto"/>
            </w:tcBorders>
            <w:shd w:val="clear" w:color="auto" w:fill="auto"/>
            <w:noWrap/>
            <w:vAlign w:val="bottom"/>
            <w:hideMark/>
          </w:tcPr>
          <w:p w14:paraId="7263A361"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bottom"/>
            <w:hideMark/>
          </w:tcPr>
          <w:p w14:paraId="737FA2FE" w14:textId="77777777" w:rsidR="00F169A5" w:rsidRPr="00F169A5" w:rsidRDefault="00F169A5" w:rsidP="00F169A5">
            <w:pPr>
              <w:spacing w:after="0" w:line="240" w:lineRule="auto"/>
              <w:jc w:val="right"/>
              <w:rPr>
                <w:rFonts w:eastAsia="Times New Roman"/>
                <w:color w:val="000000"/>
                <w:kern w:val="0"/>
                <w:lang w:eastAsia="es-CO"/>
                <w14:ligatures w14:val="none"/>
              </w:rPr>
            </w:pPr>
            <w:r w:rsidRPr="00F169A5">
              <w:rPr>
                <w:rFonts w:eastAsia="Times New Roman"/>
                <w:color w:val="000000"/>
                <w:kern w:val="0"/>
                <w:lang w:eastAsia="es-CO"/>
                <w14:ligatures w14:val="none"/>
              </w:rPr>
              <w:t>5</w:t>
            </w:r>
          </w:p>
        </w:tc>
        <w:tc>
          <w:tcPr>
            <w:tcW w:w="2455" w:type="dxa"/>
            <w:tcBorders>
              <w:top w:val="nil"/>
              <w:left w:val="nil"/>
              <w:bottom w:val="single" w:sz="4" w:space="0" w:color="auto"/>
              <w:right w:val="single" w:sz="4" w:space="0" w:color="auto"/>
            </w:tcBorders>
            <w:shd w:val="clear" w:color="auto" w:fill="auto"/>
            <w:noWrap/>
            <w:vAlign w:val="bottom"/>
            <w:hideMark/>
          </w:tcPr>
          <w:p w14:paraId="029CD3B4"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3,000.00 </w:t>
            </w:r>
          </w:p>
        </w:tc>
        <w:tc>
          <w:tcPr>
            <w:tcW w:w="1842" w:type="dxa"/>
            <w:tcBorders>
              <w:top w:val="nil"/>
              <w:left w:val="nil"/>
              <w:bottom w:val="single" w:sz="4" w:space="0" w:color="auto"/>
              <w:right w:val="single" w:sz="4" w:space="0" w:color="auto"/>
            </w:tcBorders>
            <w:shd w:val="clear" w:color="auto" w:fill="auto"/>
            <w:noWrap/>
            <w:vAlign w:val="bottom"/>
            <w:hideMark/>
          </w:tcPr>
          <w:p w14:paraId="55724362"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15,000.00 </w:t>
            </w:r>
          </w:p>
        </w:tc>
      </w:tr>
      <w:tr w:rsidR="00E856D9" w:rsidRPr="00F169A5" w14:paraId="75A88203" w14:textId="77777777" w:rsidTr="00E856D9">
        <w:trPr>
          <w:trHeight w:val="310"/>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78A2633C"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Hora impresión 3D</w:t>
            </w:r>
          </w:p>
        </w:tc>
        <w:tc>
          <w:tcPr>
            <w:tcW w:w="1181" w:type="dxa"/>
            <w:tcBorders>
              <w:top w:val="nil"/>
              <w:left w:val="nil"/>
              <w:bottom w:val="single" w:sz="4" w:space="0" w:color="auto"/>
              <w:right w:val="single" w:sz="4" w:space="0" w:color="auto"/>
            </w:tcBorders>
            <w:shd w:val="clear" w:color="auto" w:fill="auto"/>
            <w:noWrap/>
            <w:vAlign w:val="bottom"/>
            <w:hideMark/>
          </w:tcPr>
          <w:p w14:paraId="08C5DAA1"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bottom"/>
            <w:hideMark/>
          </w:tcPr>
          <w:p w14:paraId="29610045" w14:textId="77777777" w:rsidR="00F169A5" w:rsidRPr="00F169A5" w:rsidRDefault="00F169A5" w:rsidP="00F169A5">
            <w:pPr>
              <w:spacing w:after="0" w:line="240" w:lineRule="auto"/>
              <w:jc w:val="right"/>
              <w:rPr>
                <w:rFonts w:eastAsia="Times New Roman"/>
                <w:color w:val="000000"/>
                <w:kern w:val="0"/>
                <w:lang w:eastAsia="es-CO"/>
                <w14:ligatures w14:val="none"/>
              </w:rPr>
            </w:pPr>
            <w:r w:rsidRPr="00F169A5">
              <w:rPr>
                <w:rFonts w:eastAsia="Times New Roman"/>
                <w:color w:val="000000"/>
                <w:kern w:val="0"/>
                <w:lang w:eastAsia="es-CO"/>
                <w14:ligatures w14:val="none"/>
              </w:rPr>
              <w:t>50</w:t>
            </w:r>
          </w:p>
        </w:tc>
        <w:tc>
          <w:tcPr>
            <w:tcW w:w="2455" w:type="dxa"/>
            <w:tcBorders>
              <w:top w:val="nil"/>
              <w:left w:val="nil"/>
              <w:bottom w:val="single" w:sz="4" w:space="0" w:color="auto"/>
              <w:right w:val="single" w:sz="4" w:space="0" w:color="auto"/>
            </w:tcBorders>
            <w:shd w:val="clear" w:color="auto" w:fill="auto"/>
            <w:noWrap/>
            <w:vAlign w:val="bottom"/>
            <w:hideMark/>
          </w:tcPr>
          <w:p w14:paraId="0954303C"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10,000.00 </w:t>
            </w:r>
          </w:p>
        </w:tc>
        <w:tc>
          <w:tcPr>
            <w:tcW w:w="1842" w:type="dxa"/>
            <w:tcBorders>
              <w:top w:val="nil"/>
              <w:left w:val="nil"/>
              <w:bottom w:val="single" w:sz="4" w:space="0" w:color="auto"/>
              <w:right w:val="single" w:sz="4" w:space="0" w:color="auto"/>
            </w:tcBorders>
            <w:shd w:val="clear" w:color="auto" w:fill="auto"/>
            <w:noWrap/>
            <w:vAlign w:val="bottom"/>
            <w:hideMark/>
          </w:tcPr>
          <w:p w14:paraId="7DCB271D"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500,000.00 </w:t>
            </w:r>
          </w:p>
        </w:tc>
      </w:tr>
      <w:tr w:rsidR="00E856D9" w:rsidRPr="00F169A5" w14:paraId="1948E964" w14:textId="77777777" w:rsidTr="00E856D9">
        <w:trPr>
          <w:trHeight w:val="310"/>
        </w:trPr>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5C909E4E"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Hora laboratorio electrónica</w:t>
            </w:r>
          </w:p>
        </w:tc>
        <w:tc>
          <w:tcPr>
            <w:tcW w:w="1181" w:type="dxa"/>
            <w:tcBorders>
              <w:top w:val="nil"/>
              <w:left w:val="nil"/>
              <w:bottom w:val="single" w:sz="4" w:space="0" w:color="auto"/>
              <w:right w:val="single" w:sz="4" w:space="0" w:color="auto"/>
            </w:tcBorders>
            <w:shd w:val="clear" w:color="auto" w:fill="auto"/>
            <w:noWrap/>
            <w:vAlign w:val="bottom"/>
            <w:hideMark/>
          </w:tcPr>
          <w:p w14:paraId="331601DC"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bottom"/>
            <w:hideMark/>
          </w:tcPr>
          <w:p w14:paraId="6E52217F" w14:textId="77777777" w:rsidR="00F169A5" w:rsidRPr="00F169A5" w:rsidRDefault="00F169A5" w:rsidP="00F169A5">
            <w:pPr>
              <w:spacing w:after="0" w:line="240" w:lineRule="auto"/>
              <w:jc w:val="right"/>
              <w:rPr>
                <w:rFonts w:eastAsia="Times New Roman"/>
                <w:color w:val="000000"/>
                <w:kern w:val="0"/>
                <w:lang w:eastAsia="es-CO"/>
                <w14:ligatures w14:val="none"/>
              </w:rPr>
            </w:pPr>
            <w:r w:rsidRPr="00F169A5">
              <w:rPr>
                <w:rFonts w:eastAsia="Times New Roman"/>
                <w:color w:val="000000"/>
                <w:kern w:val="0"/>
                <w:lang w:eastAsia="es-CO"/>
                <w14:ligatures w14:val="none"/>
              </w:rPr>
              <w:t>50</w:t>
            </w:r>
          </w:p>
        </w:tc>
        <w:tc>
          <w:tcPr>
            <w:tcW w:w="2455" w:type="dxa"/>
            <w:tcBorders>
              <w:top w:val="nil"/>
              <w:left w:val="nil"/>
              <w:bottom w:val="single" w:sz="4" w:space="0" w:color="auto"/>
              <w:right w:val="single" w:sz="4" w:space="0" w:color="auto"/>
            </w:tcBorders>
            <w:shd w:val="clear" w:color="auto" w:fill="auto"/>
            <w:noWrap/>
            <w:vAlign w:val="bottom"/>
            <w:hideMark/>
          </w:tcPr>
          <w:p w14:paraId="5FDBF767"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5,000.00 </w:t>
            </w:r>
          </w:p>
        </w:tc>
        <w:tc>
          <w:tcPr>
            <w:tcW w:w="1842" w:type="dxa"/>
            <w:tcBorders>
              <w:top w:val="nil"/>
              <w:left w:val="nil"/>
              <w:bottom w:val="single" w:sz="4" w:space="0" w:color="auto"/>
              <w:right w:val="single" w:sz="4" w:space="0" w:color="auto"/>
            </w:tcBorders>
            <w:shd w:val="clear" w:color="auto" w:fill="auto"/>
            <w:noWrap/>
            <w:vAlign w:val="bottom"/>
            <w:hideMark/>
          </w:tcPr>
          <w:p w14:paraId="14AF0469" w14:textId="77777777" w:rsidR="00F169A5" w:rsidRPr="00F169A5" w:rsidRDefault="00F169A5" w:rsidP="00F169A5">
            <w:pPr>
              <w:spacing w:after="0" w:line="240" w:lineRule="auto"/>
              <w:jc w:val="left"/>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      250,000.00 </w:t>
            </w:r>
          </w:p>
        </w:tc>
      </w:tr>
      <w:tr w:rsidR="00E856D9" w:rsidRPr="00F169A5" w14:paraId="57BB3EAA" w14:textId="77777777" w:rsidTr="00E856D9">
        <w:trPr>
          <w:trHeight w:val="310"/>
        </w:trPr>
        <w:tc>
          <w:tcPr>
            <w:tcW w:w="2262" w:type="dxa"/>
            <w:tcBorders>
              <w:top w:val="nil"/>
              <w:left w:val="nil"/>
              <w:bottom w:val="nil"/>
              <w:right w:val="nil"/>
            </w:tcBorders>
            <w:shd w:val="clear" w:color="auto" w:fill="auto"/>
            <w:noWrap/>
            <w:vAlign w:val="bottom"/>
            <w:hideMark/>
          </w:tcPr>
          <w:p w14:paraId="1D2E727A" w14:textId="77777777" w:rsidR="00F169A5" w:rsidRPr="00F169A5" w:rsidRDefault="00F169A5" w:rsidP="00F169A5">
            <w:pPr>
              <w:spacing w:after="0" w:line="240" w:lineRule="auto"/>
              <w:jc w:val="left"/>
              <w:rPr>
                <w:rFonts w:eastAsia="Times New Roman"/>
                <w:color w:val="000000"/>
                <w:kern w:val="0"/>
                <w:lang w:eastAsia="es-CO"/>
                <w14:ligatures w14:val="none"/>
              </w:rPr>
            </w:pPr>
          </w:p>
        </w:tc>
        <w:tc>
          <w:tcPr>
            <w:tcW w:w="1181" w:type="dxa"/>
            <w:tcBorders>
              <w:top w:val="nil"/>
              <w:left w:val="nil"/>
              <w:bottom w:val="nil"/>
              <w:right w:val="nil"/>
            </w:tcBorders>
            <w:shd w:val="clear" w:color="auto" w:fill="auto"/>
            <w:noWrap/>
            <w:vAlign w:val="bottom"/>
            <w:hideMark/>
          </w:tcPr>
          <w:p w14:paraId="19EA814C" w14:textId="77777777" w:rsidR="00F169A5" w:rsidRPr="00F169A5" w:rsidRDefault="00F169A5" w:rsidP="00F169A5">
            <w:pPr>
              <w:spacing w:after="0" w:line="240" w:lineRule="auto"/>
              <w:jc w:val="left"/>
              <w:rPr>
                <w:rFonts w:ascii="Times New Roman" w:eastAsia="Times New Roman" w:hAnsi="Times New Roman" w:cs="Times New Roman"/>
                <w:kern w:val="0"/>
                <w:sz w:val="20"/>
                <w:szCs w:val="20"/>
                <w:lang w:eastAsia="es-CO"/>
                <w14:ligatures w14:val="none"/>
              </w:rPr>
            </w:pPr>
          </w:p>
        </w:tc>
        <w:tc>
          <w:tcPr>
            <w:tcW w:w="1088" w:type="dxa"/>
            <w:tcBorders>
              <w:top w:val="nil"/>
              <w:left w:val="nil"/>
              <w:bottom w:val="nil"/>
              <w:right w:val="nil"/>
            </w:tcBorders>
            <w:shd w:val="clear" w:color="auto" w:fill="auto"/>
            <w:noWrap/>
            <w:vAlign w:val="bottom"/>
            <w:hideMark/>
          </w:tcPr>
          <w:p w14:paraId="546F0551" w14:textId="77777777" w:rsidR="00F169A5" w:rsidRPr="00F169A5" w:rsidRDefault="00F169A5" w:rsidP="00F169A5">
            <w:pPr>
              <w:spacing w:after="0" w:line="240" w:lineRule="auto"/>
              <w:jc w:val="left"/>
              <w:rPr>
                <w:rFonts w:ascii="Times New Roman" w:eastAsia="Times New Roman" w:hAnsi="Times New Roman" w:cs="Times New Roman"/>
                <w:kern w:val="0"/>
                <w:sz w:val="20"/>
                <w:szCs w:val="20"/>
                <w:lang w:eastAsia="es-CO"/>
                <w14:ligatures w14:val="none"/>
              </w:rPr>
            </w:pPr>
          </w:p>
        </w:tc>
        <w:tc>
          <w:tcPr>
            <w:tcW w:w="2455" w:type="dxa"/>
            <w:tcBorders>
              <w:top w:val="nil"/>
              <w:left w:val="single" w:sz="4" w:space="0" w:color="auto"/>
              <w:bottom w:val="single" w:sz="4" w:space="0" w:color="auto"/>
              <w:right w:val="single" w:sz="4" w:space="0" w:color="auto"/>
            </w:tcBorders>
            <w:shd w:val="clear" w:color="auto" w:fill="auto"/>
            <w:noWrap/>
            <w:vAlign w:val="bottom"/>
            <w:hideMark/>
          </w:tcPr>
          <w:p w14:paraId="422BE3EB" w14:textId="77777777" w:rsidR="00F169A5" w:rsidRPr="00F169A5" w:rsidRDefault="00F169A5" w:rsidP="005E05F7">
            <w:pPr>
              <w:spacing w:after="0" w:line="240" w:lineRule="auto"/>
              <w:jc w:val="right"/>
              <w:rPr>
                <w:rFonts w:eastAsia="Times New Roman"/>
                <w:b/>
                <w:bCs/>
                <w:color w:val="000000"/>
                <w:kern w:val="0"/>
                <w:lang w:eastAsia="es-CO"/>
                <w14:ligatures w14:val="none"/>
              </w:rPr>
            </w:pPr>
            <w:r w:rsidRPr="00F169A5">
              <w:rPr>
                <w:rFonts w:eastAsia="Times New Roman"/>
                <w:b/>
                <w:bCs/>
                <w:color w:val="000000"/>
                <w:kern w:val="0"/>
                <w:lang w:eastAsia="es-CO"/>
                <w14:ligatures w14:val="none"/>
              </w:rPr>
              <w:t>Total:</w:t>
            </w:r>
          </w:p>
        </w:tc>
        <w:tc>
          <w:tcPr>
            <w:tcW w:w="1842" w:type="dxa"/>
            <w:tcBorders>
              <w:top w:val="nil"/>
              <w:left w:val="nil"/>
              <w:bottom w:val="single" w:sz="4" w:space="0" w:color="auto"/>
              <w:right w:val="single" w:sz="4" w:space="0" w:color="auto"/>
            </w:tcBorders>
            <w:shd w:val="clear" w:color="auto" w:fill="auto"/>
            <w:noWrap/>
            <w:vAlign w:val="bottom"/>
            <w:hideMark/>
          </w:tcPr>
          <w:p w14:paraId="28D39300" w14:textId="77777777" w:rsidR="00F169A5" w:rsidRPr="00F169A5" w:rsidRDefault="00F169A5" w:rsidP="00F169A5">
            <w:pPr>
              <w:spacing w:after="0" w:line="240" w:lineRule="auto"/>
              <w:jc w:val="left"/>
              <w:rPr>
                <w:rFonts w:eastAsia="Times New Roman"/>
                <w:b/>
                <w:bCs/>
                <w:color w:val="000000"/>
                <w:kern w:val="0"/>
                <w:lang w:eastAsia="es-CO"/>
                <w14:ligatures w14:val="none"/>
              </w:rPr>
            </w:pPr>
            <w:r w:rsidRPr="00F169A5">
              <w:rPr>
                <w:rFonts w:eastAsia="Times New Roman"/>
                <w:b/>
                <w:bCs/>
                <w:color w:val="000000"/>
                <w:kern w:val="0"/>
                <w:lang w:eastAsia="es-CO"/>
                <w14:ligatures w14:val="none"/>
              </w:rPr>
              <w:t xml:space="preserve"> </w:t>
            </w:r>
            <w:proofErr w:type="gramStart"/>
            <w:r w:rsidRPr="00F169A5">
              <w:rPr>
                <w:rFonts w:eastAsia="Times New Roman"/>
                <w:b/>
                <w:bCs/>
                <w:color w:val="000000"/>
                <w:kern w:val="0"/>
                <w:lang w:eastAsia="es-CO"/>
                <w14:ligatures w14:val="none"/>
              </w:rPr>
              <w:t>$  7,985,000.00</w:t>
            </w:r>
            <w:proofErr w:type="gramEnd"/>
            <w:r w:rsidRPr="00F169A5">
              <w:rPr>
                <w:rFonts w:eastAsia="Times New Roman"/>
                <w:b/>
                <w:bCs/>
                <w:color w:val="000000"/>
                <w:kern w:val="0"/>
                <w:lang w:eastAsia="es-CO"/>
                <w14:ligatures w14:val="none"/>
              </w:rPr>
              <w:t xml:space="preserve"> </w:t>
            </w:r>
          </w:p>
        </w:tc>
      </w:tr>
    </w:tbl>
    <w:p w14:paraId="61F611FB" w14:textId="77777777" w:rsidR="00F169A5" w:rsidRDefault="00F169A5" w:rsidP="00F169A5"/>
    <w:p w14:paraId="76C8501F" w14:textId="77777777" w:rsidR="005E05F7" w:rsidRDefault="005E05F7" w:rsidP="00F169A5"/>
    <w:p w14:paraId="621DAD6D" w14:textId="0FA72D4E" w:rsidR="005E05F7" w:rsidRPr="00F169A5" w:rsidRDefault="005E05F7" w:rsidP="005E05F7">
      <w:pPr>
        <w:pStyle w:val="Ttulo1"/>
      </w:pPr>
      <w:bookmarkStart w:id="43" w:name="_Toc173757638"/>
      <w:r>
        <w:lastRenderedPageBreak/>
        <w:t>Propiedad Intelectual</w:t>
      </w:r>
      <w:bookmarkEnd w:id="43"/>
    </w:p>
    <w:p w14:paraId="2A60B8C1" w14:textId="3D539A6F" w:rsidR="00C125E6" w:rsidRPr="00B414BD" w:rsidRDefault="005E05F7" w:rsidP="00C125E6">
      <w:pPr>
        <w:rPr>
          <w:lang w:val="en-US"/>
          <w:rPrChange w:id="44" w:author="Carlos Alejandro Trujillo Anaya" w:date="2024-08-08T11:53:00Z" w16du:dateUtc="2024-08-08T16:53:00Z">
            <w:rPr/>
          </w:rPrChange>
        </w:rPr>
      </w:pPr>
      <w:r>
        <w:t xml:space="preserve">Según el reglamento de propiedad intelectual, este proyecto pertenece a la </w:t>
      </w:r>
      <w:r w:rsidR="006766DD">
        <w:t>categoría</w:t>
      </w:r>
      <w:r>
        <w:t xml:space="preserve"> de propiedad industrial, cuyos derechos serán </w:t>
      </w:r>
      <w:r w:rsidR="006766DD">
        <w:t>atribuidos</w:t>
      </w:r>
      <w:r>
        <w:t xml:space="preserve"> </w:t>
      </w:r>
      <w:r w:rsidR="00B44808">
        <w:t>a</w:t>
      </w:r>
      <w:r w:rsidR="006766DD">
        <w:t>l</w:t>
      </w:r>
      <w:r w:rsidR="00B44808">
        <w:t xml:space="preserve"> </w:t>
      </w:r>
      <w:r w:rsidR="006766DD">
        <w:t>i</w:t>
      </w:r>
      <w:r w:rsidR="00B44808">
        <w:t>nventor Sebastián Jiménez</w:t>
      </w:r>
      <w:r w:rsidR="006766DD">
        <w:t xml:space="preserve"> Henao</w:t>
      </w:r>
      <w:r w:rsidR="00B44808">
        <w:t xml:space="preserve">, y a los inversores, en este caso el CLAB, dado la inversión detallada en el apartado de presupuesto. Los detalles de los </w:t>
      </w:r>
      <w:commentRangeStart w:id="45"/>
      <w:proofErr w:type="spellStart"/>
      <w:r w:rsidR="00B44808">
        <w:t>der</w:t>
      </w:r>
      <w:proofErr w:type="spellEnd"/>
      <w:sdt>
        <w:sdtPr>
          <w:id w:val="647404586"/>
          <w:citation/>
        </w:sdtPr>
        <w:sdtContent>
          <w:r w:rsidR="009E04D3">
            <w:fldChar w:fldCharType="begin"/>
          </w:r>
          <w:r w:rsidR="009E04D3" w:rsidRPr="00B414BD">
            <w:rPr>
              <w:rPrChange w:id="46" w:author="Carlos Alejandro Trujillo Anaya" w:date="2024-08-08T11:53:00Z" w16du:dateUtc="2024-08-08T16:53:00Z">
                <w:rPr>
                  <w:lang w:val="en-US"/>
                </w:rPr>
              </w:rPrChange>
            </w:rPr>
            <w:instrText xml:space="preserve"> CITATION PHY \l 1033 </w:instrText>
          </w:r>
          <w:r w:rsidR="009E04D3">
            <w:fldChar w:fldCharType="separate"/>
          </w:r>
          <w:r w:rsidR="009E04D3" w:rsidRPr="00B414BD">
            <w:rPr>
              <w:noProof/>
              <w:rPrChange w:id="47" w:author="Carlos Alejandro Trujillo Anaya" w:date="2024-08-08T11:53:00Z" w16du:dateUtc="2024-08-08T16:53:00Z">
                <w:rPr>
                  <w:noProof/>
                  <w:lang w:val="en-US"/>
                </w:rPr>
              </w:rPrChange>
            </w:rPr>
            <w:t xml:space="preserve"> (PHYWE Systeme GmbH &amp; Co.)</w:t>
          </w:r>
          <w:r w:rsidR="009E04D3">
            <w:fldChar w:fldCharType="end"/>
          </w:r>
        </w:sdtContent>
      </w:sdt>
      <w:proofErr w:type="spellStart"/>
      <w:r w:rsidR="00B44808">
        <w:t>echos</w:t>
      </w:r>
      <w:proofErr w:type="spellEnd"/>
      <w:r w:rsidR="00B44808">
        <w:t xml:space="preserve"> de </w:t>
      </w:r>
      <w:commentRangeEnd w:id="45"/>
      <w:r w:rsidR="00844CEB">
        <w:rPr>
          <w:rStyle w:val="Refdecomentario"/>
        </w:rPr>
        <w:commentReference w:id="45"/>
      </w:r>
      <w:r w:rsidR="00B44808">
        <w:t>explotación del dise</w:t>
      </w:r>
      <w:r w:rsidR="00B44808" w:rsidRPr="00D43267">
        <w:t>ñ</w:t>
      </w:r>
      <w:r w:rsidR="00B44808">
        <w:t>o serán</w:t>
      </w:r>
      <w:r w:rsidR="006766DD">
        <w:t xml:space="preserve"> determinados</w:t>
      </w:r>
      <w:r w:rsidR="00B44808">
        <w:t xml:space="preserve"> en las etapas finales del proyecto, en acuerdo con los directivos pertinentes del CLAB.</w:t>
      </w:r>
      <w:sdt>
        <w:sdtPr>
          <w:id w:val="500936236"/>
          <w:citation/>
        </w:sdtPr>
        <w:sdtContent>
          <w:r w:rsidR="006766DD">
            <w:fldChar w:fldCharType="begin"/>
          </w:r>
          <w:r w:rsidR="006766DD" w:rsidRPr="00B414BD">
            <w:rPr>
              <w:rPrChange w:id="48" w:author="Carlos Alejandro Trujillo Anaya" w:date="2024-08-08T11:53:00Z" w16du:dateUtc="2024-08-08T16:53:00Z">
                <w:rPr>
                  <w:lang w:val="en-US"/>
                </w:rPr>
              </w:rPrChange>
            </w:rPr>
            <w:instrText xml:space="preserve"> CITATION Uni18 \l 1033 </w:instrText>
          </w:r>
          <w:r w:rsidR="006766DD">
            <w:fldChar w:fldCharType="separate"/>
          </w:r>
          <w:r w:rsidR="006766DD" w:rsidRPr="00B414BD">
            <w:rPr>
              <w:noProof/>
              <w:rPrChange w:id="49" w:author="Carlos Alejandro Trujillo Anaya" w:date="2024-08-08T11:53:00Z" w16du:dateUtc="2024-08-08T16:53:00Z">
                <w:rPr>
                  <w:noProof/>
                  <w:lang w:val="en-US"/>
                </w:rPr>
              </w:rPrChange>
            </w:rPr>
            <w:t xml:space="preserve"> </w:t>
          </w:r>
          <w:r w:rsidR="006766DD" w:rsidRPr="006766DD">
            <w:rPr>
              <w:noProof/>
              <w:lang w:val="en-US"/>
            </w:rPr>
            <w:t>(Universidad EAFIT, 2018)</w:t>
          </w:r>
          <w:r w:rsidR="006766DD">
            <w:fldChar w:fldCharType="end"/>
          </w:r>
        </w:sdtContent>
      </w:sdt>
    </w:p>
    <w:p w14:paraId="1DC9E057" w14:textId="16E73842" w:rsidR="00C125E6" w:rsidRPr="00B414BD" w:rsidRDefault="00C125E6" w:rsidP="00C125E6">
      <w:pPr>
        <w:pStyle w:val="Ttulo1"/>
        <w:rPr>
          <w:lang w:val="en-US"/>
          <w:rPrChange w:id="50" w:author="Carlos Alejandro Trujillo Anaya" w:date="2024-08-08T11:53:00Z" w16du:dateUtc="2024-08-08T16:53:00Z">
            <w:rPr/>
          </w:rPrChange>
        </w:rPr>
      </w:pPr>
      <w:bookmarkStart w:id="51" w:name="_Toc173757639"/>
      <w:proofErr w:type="spellStart"/>
      <w:r w:rsidRPr="00B414BD">
        <w:rPr>
          <w:lang w:val="en-US"/>
          <w:rPrChange w:id="52" w:author="Carlos Alejandro Trujillo Anaya" w:date="2024-08-08T11:53:00Z" w16du:dateUtc="2024-08-08T16:53:00Z">
            <w:rPr/>
          </w:rPrChange>
        </w:rPr>
        <w:t>Bi</w:t>
      </w:r>
      <w:commentRangeStart w:id="53"/>
      <w:r w:rsidRPr="00B414BD">
        <w:rPr>
          <w:lang w:val="en-US"/>
          <w:rPrChange w:id="54" w:author="Carlos Alejandro Trujillo Anaya" w:date="2024-08-08T11:53:00Z" w16du:dateUtc="2024-08-08T16:53:00Z">
            <w:rPr/>
          </w:rPrChange>
        </w:rPr>
        <w:t>bliografía</w:t>
      </w:r>
      <w:bookmarkEnd w:id="51"/>
      <w:commentRangeEnd w:id="53"/>
      <w:proofErr w:type="spellEnd"/>
      <w:r w:rsidR="00844CEB">
        <w:rPr>
          <w:rStyle w:val="Refdecomentario"/>
          <w:rFonts w:eastAsiaTheme="minorHAnsi"/>
          <w:color w:val="auto"/>
        </w:rPr>
        <w:commentReference w:id="53"/>
      </w:r>
    </w:p>
    <w:p w14:paraId="72619B3D" w14:textId="77777777" w:rsidR="009E04D3" w:rsidRDefault="006766DD" w:rsidP="009E04D3">
      <w:pPr>
        <w:pStyle w:val="Bibliografa"/>
        <w:ind w:left="720" w:hanging="720"/>
        <w:rPr>
          <w:noProof/>
          <w:kern w:val="0"/>
          <w:lang w:val="en-US"/>
          <w14:ligatures w14:val="none"/>
        </w:rPr>
      </w:pPr>
      <w:r>
        <w:fldChar w:fldCharType="begin"/>
      </w:r>
      <w:r>
        <w:rPr>
          <w:lang w:val="en-US"/>
        </w:rPr>
        <w:instrText xml:space="preserve"> BIBLIOGRAPHY  \l 1033 </w:instrText>
      </w:r>
      <w:r>
        <w:fldChar w:fldCharType="separate"/>
      </w:r>
      <w:r w:rsidR="009E04D3">
        <w:rPr>
          <w:noProof/>
          <w:lang w:val="en-US"/>
        </w:rPr>
        <w:t xml:space="preserve">PHYWE Systeme GmbH &amp; Co. (n.d.). </w:t>
      </w:r>
      <w:r w:rsidR="009E04D3">
        <w:rPr>
          <w:i/>
          <w:iCs/>
          <w:noProof/>
          <w:lang w:val="en-US"/>
        </w:rPr>
        <w:t>Universal Amplifier Operating Instructions.</w:t>
      </w:r>
      <w:r w:rsidR="009E04D3">
        <w:rPr>
          <w:noProof/>
          <w:lang w:val="en-US"/>
        </w:rPr>
        <w:t xml:space="preserve"> Göttingen.</w:t>
      </w:r>
    </w:p>
    <w:p w14:paraId="258D6B0C" w14:textId="77777777" w:rsidR="009E04D3" w:rsidRDefault="009E04D3" w:rsidP="009E04D3">
      <w:pPr>
        <w:pStyle w:val="Bibliografa"/>
        <w:ind w:left="720" w:hanging="720"/>
        <w:rPr>
          <w:noProof/>
          <w:lang w:val="en-US"/>
        </w:rPr>
      </w:pPr>
      <w:r>
        <w:rPr>
          <w:noProof/>
          <w:lang w:val="en-US"/>
        </w:rPr>
        <w:t xml:space="preserve">SnapEDA Team. (2019, October 23). </w:t>
      </w:r>
      <w:r>
        <w:rPr>
          <w:i/>
          <w:iCs/>
          <w:noProof/>
          <w:lang w:val="en-US"/>
        </w:rPr>
        <w:t>The Top 10 Operational Amplifiers on SnapEDA</w:t>
      </w:r>
      <w:r>
        <w:rPr>
          <w:noProof/>
          <w:lang w:val="en-US"/>
        </w:rPr>
        <w:t>. Retrieved from The SnapEDA Blog: https://blog.snapeda.com/2019/10/23/the-top-10-operational-amplifiers/</w:t>
      </w:r>
    </w:p>
    <w:p w14:paraId="3D5076D0" w14:textId="77777777" w:rsidR="009E04D3" w:rsidRDefault="009E04D3" w:rsidP="009E04D3">
      <w:pPr>
        <w:pStyle w:val="Bibliografa"/>
        <w:ind w:left="720" w:hanging="720"/>
        <w:rPr>
          <w:noProof/>
          <w:lang w:val="en-US"/>
        </w:rPr>
      </w:pPr>
      <w:r>
        <w:rPr>
          <w:noProof/>
          <w:lang w:val="en-US"/>
        </w:rPr>
        <w:t xml:space="preserve">Texas Instruments. (2002). </w:t>
      </w:r>
      <w:r>
        <w:rPr>
          <w:i/>
          <w:iCs/>
          <w:noProof/>
          <w:lang w:val="en-US"/>
        </w:rPr>
        <w:t>Op Amps for Everyone.</w:t>
      </w:r>
      <w:r>
        <w:rPr>
          <w:noProof/>
          <w:lang w:val="en-US"/>
        </w:rPr>
        <w:t xml:space="preserve"> Dallas: Texas Instruments Incorporated.</w:t>
      </w:r>
    </w:p>
    <w:p w14:paraId="52EAE007" w14:textId="77777777" w:rsidR="009E04D3" w:rsidRDefault="009E04D3" w:rsidP="009E04D3">
      <w:pPr>
        <w:pStyle w:val="Bibliografa"/>
        <w:ind w:left="720" w:hanging="720"/>
        <w:rPr>
          <w:noProof/>
        </w:rPr>
      </w:pPr>
      <w:r w:rsidRPr="00B414BD">
        <w:rPr>
          <w:noProof/>
          <w:lang w:val="en-US"/>
          <w:rPrChange w:id="55" w:author="Carlos Alejandro Trujillo Anaya" w:date="2024-08-08T11:53:00Z" w16du:dateUtc="2024-08-08T16:53:00Z">
            <w:rPr>
              <w:noProof/>
            </w:rPr>
          </w:rPrChange>
        </w:rPr>
        <w:t xml:space="preserve">Universidad EAFIT. </w:t>
      </w:r>
      <w:r>
        <w:rPr>
          <w:noProof/>
        </w:rPr>
        <w:t xml:space="preserve">(2018). </w:t>
      </w:r>
      <w:r>
        <w:rPr>
          <w:i/>
          <w:iCs/>
          <w:noProof/>
        </w:rPr>
        <w:t>Reglamento de Propiedad Intelectual.</w:t>
      </w:r>
      <w:r>
        <w:rPr>
          <w:noProof/>
        </w:rPr>
        <w:t xml:space="preserve"> Medellín: Editorial EAFIT.</w:t>
      </w:r>
    </w:p>
    <w:p w14:paraId="4E9C017D" w14:textId="3F6D7931" w:rsidR="006766DD" w:rsidRPr="006766DD" w:rsidRDefault="006766DD" w:rsidP="009E04D3">
      <w:r>
        <w:fldChar w:fldCharType="end"/>
      </w:r>
    </w:p>
    <w:sectPr w:rsidR="006766DD" w:rsidRPr="006766DD" w:rsidSect="00E8601D">
      <w:pgSz w:w="12240" w:h="15840"/>
      <w:pgMar w:top="1701" w:right="1701"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1" w:author="Carlos Alejandro Trujillo Anaya" w:date="2024-08-08T11:59:00Z" w:initials="CT">
    <w:p w14:paraId="31043487" w14:textId="77777777" w:rsidR="00B414BD" w:rsidRDefault="00B414BD" w:rsidP="00B414BD">
      <w:pPr>
        <w:pStyle w:val="Textocomentario"/>
        <w:jc w:val="left"/>
      </w:pPr>
      <w:r>
        <w:rPr>
          <w:rStyle w:val="Refdecomentario"/>
        </w:rPr>
        <w:annotationRef/>
      </w:r>
      <w:r>
        <w:t>Por favor agregar referencia exacta del instrumento.</w:t>
      </w:r>
    </w:p>
  </w:comment>
  <w:comment w:id="35" w:author="Carlos Alejandro Trujillo Anaya" w:date="2024-08-08T12:04:00Z" w:initials="CT">
    <w:p w14:paraId="3408B6B4" w14:textId="77777777" w:rsidR="00844CEB" w:rsidRDefault="00844CEB" w:rsidP="00844CEB">
      <w:pPr>
        <w:pStyle w:val="Textocomentario"/>
        <w:jc w:val="left"/>
      </w:pPr>
      <w:r>
        <w:rPr>
          <w:rStyle w:val="Refdecomentario"/>
        </w:rPr>
        <w:annotationRef/>
      </w:r>
      <w:r>
        <w:t>Esto hay que cuantificarlo. Porfa utiliza, como ejemplo, la metodología (resumida) de una de las 3 prácticas. Incluye ese paso a paso para que quede claro que vas a hacer con las demás.</w:t>
      </w:r>
    </w:p>
  </w:comment>
  <w:comment w:id="40" w:author="Carlos Alejandro Trujillo Anaya" w:date="2024-08-08T12:06:00Z" w:initials="CT">
    <w:p w14:paraId="17B988B2" w14:textId="77777777" w:rsidR="00844CEB" w:rsidRDefault="00844CEB" w:rsidP="00844CEB">
      <w:pPr>
        <w:pStyle w:val="Textocomentario"/>
        <w:jc w:val="left"/>
      </w:pPr>
      <w:r>
        <w:rPr>
          <w:rStyle w:val="Refdecomentario"/>
        </w:rPr>
        <w:annotationRef/>
      </w:r>
      <w:r>
        <w:t>En mi opinión, en la metodología (texto), y esta tabla específicamente, hace falta dos etapas. Una primera de fundamentación (conocimiento de las prácticas, del funcionamiento del dispositivo de Phywe, etc). Otra etapa final también documentando y reportando todos los resultados del proyecto.</w:t>
      </w:r>
    </w:p>
  </w:comment>
  <w:comment w:id="45" w:author="Carlos Alejandro Trujillo Anaya" w:date="2024-08-08T12:07:00Z" w:initials="CT">
    <w:p w14:paraId="6A8E8EE7" w14:textId="77777777" w:rsidR="00844CEB" w:rsidRDefault="00844CEB" w:rsidP="00844CEB">
      <w:pPr>
        <w:pStyle w:val="Textocomentario"/>
        <w:jc w:val="left"/>
      </w:pPr>
      <w:r>
        <w:rPr>
          <w:rStyle w:val="Refdecomentario"/>
        </w:rPr>
        <w:annotationRef/>
      </w:r>
      <w:r>
        <w:t>Hay un error acá...</w:t>
      </w:r>
    </w:p>
  </w:comment>
  <w:comment w:id="53" w:author="Carlos Alejandro Trujillo Anaya" w:date="2024-08-08T12:07:00Z" w:initials="CT">
    <w:p w14:paraId="3E0026B5" w14:textId="77777777" w:rsidR="00844CEB" w:rsidRDefault="00844CEB" w:rsidP="00844CEB">
      <w:pPr>
        <w:pStyle w:val="Textocomentario"/>
        <w:jc w:val="left"/>
      </w:pPr>
      <w:r>
        <w:rPr>
          <w:rStyle w:val="Refdecomentario"/>
        </w:rPr>
        <w:annotationRef/>
      </w:r>
      <w:r>
        <w:t>Hace falta agregar las referencias a las guías de las 3 prácticas del laboratorio.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043487" w15:done="0"/>
  <w15:commentEx w15:paraId="3408B6B4" w15:done="0"/>
  <w15:commentEx w15:paraId="17B988B2" w15:done="0"/>
  <w15:commentEx w15:paraId="6A8E8EE7" w15:done="0"/>
  <w15:commentEx w15:paraId="3E0026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A5EBA0" w16cex:dateUtc="2024-08-08T16:59:00Z"/>
  <w16cex:commentExtensible w16cex:durableId="55369841" w16cex:dateUtc="2024-08-08T17:04:00Z"/>
  <w16cex:commentExtensible w16cex:durableId="690F6ABB" w16cex:dateUtc="2024-08-08T17:06:00Z"/>
  <w16cex:commentExtensible w16cex:durableId="5D7E42C2" w16cex:dateUtc="2024-08-08T17:07:00Z"/>
  <w16cex:commentExtensible w16cex:durableId="3683DFB3" w16cex:dateUtc="2024-08-08T1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043487" w16cid:durableId="46A5EBA0"/>
  <w16cid:commentId w16cid:paraId="3408B6B4" w16cid:durableId="55369841"/>
  <w16cid:commentId w16cid:paraId="17B988B2" w16cid:durableId="690F6ABB"/>
  <w16cid:commentId w16cid:paraId="6A8E8EE7" w16cid:durableId="5D7E42C2"/>
  <w16cid:commentId w16cid:paraId="3E0026B5" w16cid:durableId="3683DF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C3B2D"/>
    <w:multiLevelType w:val="hybridMultilevel"/>
    <w:tmpl w:val="2FD8F112"/>
    <w:lvl w:ilvl="0" w:tplc="335E2F0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117172D"/>
    <w:multiLevelType w:val="hybridMultilevel"/>
    <w:tmpl w:val="7CF2F048"/>
    <w:lvl w:ilvl="0" w:tplc="AF58482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4413024"/>
    <w:multiLevelType w:val="hybridMultilevel"/>
    <w:tmpl w:val="8AE4EC6C"/>
    <w:lvl w:ilvl="0" w:tplc="AAA6156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74234905">
    <w:abstractNumId w:val="0"/>
  </w:num>
  <w:num w:numId="2" w16cid:durableId="1166364165">
    <w:abstractNumId w:val="1"/>
  </w:num>
  <w:num w:numId="3" w16cid:durableId="1733053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rlos Alejandro Trujillo Anaya">
    <w15:presenceInfo w15:providerId="AD" w15:userId="S::catrujilla@eafit.edu.co::639db069-7846-4428-a727-280cc65132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67"/>
    <w:rsid w:val="000F53A6"/>
    <w:rsid w:val="001E0B38"/>
    <w:rsid w:val="002E0926"/>
    <w:rsid w:val="002F73FB"/>
    <w:rsid w:val="00371D82"/>
    <w:rsid w:val="0037453B"/>
    <w:rsid w:val="004F734C"/>
    <w:rsid w:val="00543212"/>
    <w:rsid w:val="005D1667"/>
    <w:rsid w:val="005D6FD2"/>
    <w:rsid w:val="005E05F7"/>
    <w:rsid w:val="0060446E"/>
    <w:rsid w:val="006766DD"/>
    <w:rsid w:val="007B5209"/>
    <w:rsid w:val="007C5201"/>
    <w:rsid w:val="007F3476"/>
    <w:rsid w:val="00844CEB"/>
    <w:rsid w:val="008D702F"/>
    <w:rsid w:val="009E04D3"/>
    <w:rsid w:val="009E275B"/>
    <w:rsid w:val="00AC24C1"/>
    <w:rsid w:val="00B414BD"/>
    <w:rsid w:val="00B44808"/>
    <w:rsid w:val="00C125E6"/>
    <w:rsid w:val="00CE0412"/>
    <w:rsid w:val="00CF6591"/>
    <w:rsid w:val="00D32F5C"/>
    <w:rsid w:val="00D43267"/>
    <w:rsid w:val="00D57E25"/>
    <w:rsid w:val="00E03DE7"/>
    <w:rsid w:val="00E856D9"/>
    <w:rsid w:val="00E8601D"/>
    <w:rsid w:val="00F1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DD56"/>
  <w15:chartTrackingRefBased/>
  <w15:docId w15:val="{6CC518DC-8EF4-4C86-9224-E28BC552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01D"/>
    <w:pPr>
      <w:spacing w:line="360" w:lineRule="auto"/>
      <w:jc w:val="both"/>
    </w:pPr>
    <w:rPr>
      <w:rFonts w:ascii="Calibri" w:hAnsi="Calibri" w:cs="Calibri"/>
      <w:lang w:val="es-CO"/>
    </w:rPr>
  </w:style>
  <w:style w:type="paragraph" w:styleId="Ttulo1">
    <w:name w:val="heading 1"/>
    <w:basedOn w:val="Normal"/>
    <w:next w:val="Normal"/>
    <w:link w:val="Ttulo1Car"/>
    <w:uiPriority w:val="9"/>
    <w:qFormat/>
    <w:rsid w:val="00E8601D"/>
    <w:pPr>
      <w:keepNext/>
      <w:keepLines/>
      <w:spacing w:before="360" w:after="80"/>
      <w:outlineLvl w:val="0"/>
    </w:pPr>
    <w:rPr>
      <w:rFonts w:eastAsiaTheme="majorEastAsia"/>
      <w:color w:val="0F4761" w:themeColor="accent1" w:themeShade="BF"/>
      <w:sz w:val="40"/>
      <w:szCs w:val="40"/>
    </w:rPr>
  </w:style>
  <w:style w:type="paragraph" w:styleId="Ttulo2">
    <w:name w:val="heading 2"/>
    <w:basedOn w:val="Normal"/>
    <w:next w:val="Normal"/>
    <w:link w:val="Ttulo2Car"/>
    <w:uiPriority w:val="9"/>
    <w:unhideWhenUsed/>
    <w:qFormat/>
    <w:rsid w:val="00543212"/>
    <w:pPr>
      <w:keepNext/>
      <w:keepLines/>
      <w:spacing w:before="160" w:after="80"/>
      <w:outlineLvl w:val="1"/>
    </w:pPr>
    <w:rPr>
      <w:rFonts w:eastAsiaTheme="majorEastAsia"/>
      <w:color w:val="0F4761" w:themeColor="accent1" w:themeShade="BF"/>
      <w:sz w:val="32"/>
      <w:szCs w:val="32"/>
    </w:rPr>
  </w:style>
  <w:style w:type="paragraph" w:styleId="Ttulo3">
    <w:name w:val="heading 3"/>
    <w:basedOn w:val="Normal"/>
    <w:next w:val="Normal"/>
    <w:link w:val="Ttulo3Car"/>
    <w:uiPriority w:val="9"/>
    <w:semiHidden/>
    <w:unhideWhenUsed/>
    <w:qFormat/>
    <w:rsid w:val="005D16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16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16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16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16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16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16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601D"/>
    <w:rPr>
      <w:rFonts w:ascii="Calibri" w:eastAsiaTheme="majorEastAsia" w:hAnsi="Calibri" w:cs="Calibri"/>
      <w:color w:val="0F4761" w:themeColor="accent1" w:themeShade="BF"/>
      <w:sz w:val="40"/>
      <w:szCs w:val="40"/>
    </w:rPr>
  </w:style>
  <w:style w:type="character" w:customStyle="1" w:styleId="Ttulo2Car">
    <w:name w:val="Título 2 Car"/>
    <w:basedOn w:val="Fuentedeprrafopredeter"/>
    <w:link w:val="Ttulo2"/>
    <w:uiPriority w:val="9"/>
    <w:rsid w:val="00543212"/>
    <w:rPr>
      <w:rFonts w:ascii="Calibri" w:eastAsiaTheme="majorEastAsia" w:hAnsi="Calibri" w:cs="Calibri"/>
      <w:color w:val="0F4761" w:themeColor="accent1" w:themeShade="BF"/>
      <w:sz w:val="32"/>
      <w:szCs w:val="32"/>
      <w:lang w:val="es-CO"/>
    </w:rPr>
  </w:style>
  <w:style w:type="character" w:customStyle="1" w:styleId="Ttulo3Car">
    <w:name w:val="Título 3 Car"/>
    <w:basedOn w:val="Fuentedeprrafopredeter"/>
    <w:link w:val="Ttulo3"/>
    <w:uiPriority w:val="9"/>
    <w:semiHidden/>
    <w:rsid w:val="005D16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16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16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16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16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16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1667"/>
    <w:rPr>
      <w:rFonts w:eastAsiaTheme="majorEastAsia" w:cstheme="majorBidi"/>
      <w:color w:val="272727" w:themeColor="text1" w:themeTint="D8"/>
    </w:rPr>
  </w:style>
  <w:style w:type="paragraph" w:styleId="Ttulo">
    <w:name w:val="Title"/>
    <w:basedOn w:val="Normal"/>
    <w:next w:val="Normal"/>
    <w:link w:val="TtuloCar"/>
    <w:uiPriority w:val="10"/>
    <w:qFormat/>
    <w:rsid w:val="00E8601D"/>
    <w:pPr>
      <w:spacing w:after="80" w:line="240" w:lineRule="auto"/>
      <w:contextualSpacing/>
      <w:jc w:val="center"/>
    </w:pPr>
    <w:rPr>
      <w:rFonts w:eastAsiaTheme="majorEastAsia"/>
      <w:spacing w:val="-10"/>
      <w:kern w:val="28"/>
      <w:sz w:val="56"/>
      <w:szCs w:val="56"/>
    </w:rPr>
  </w:style>
  <w:style w:type="character" w:customStyle="1" w:styleId="TtuloCar">
    <w:name w:val="Título Car"/>
    <w:basedOn w:val="Fuentedeprrafopredeter"/>
    <w:link w:val="Ttulo"/>
    <w:uiPriority w:val="10"/>
    <w:rsid w:val="00E8601D"/>
    <w:rPr>
      <w:rFonts w:ascii="Calibri" w:eastAsiaTheme="majorEastAsia" w:hAnsi="Calibri" w:cs="Calibri"/>
      <w:spacing w:val="-10"/>
      <w:kern w:val="28"/>
      <w:sz w:val="56"/>
      <w:szCs w:val="56"/>
      <w:lang w:val="es-CO"/>
    </w:rPr>
  </w:style>
  <w:style w:type="paragraph" w:styleId="Subttulo">
    <w:name w:val="Subtitle"/>
    <w:basedOn w:val="Normal"/>
    <w:next w:val="Normal"/>
    <w:link w:val="SubttuloCar"/>
    <w:uiPriority w:val="11"/>
    <w:qFormat/>
    <w:rsid w:val="005D16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16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1667"/>
    <w:pPr>
      <w:spacing w:before="160"/>
      <w:jc w:val="center"/>
    </w:pPr>
    <w:rPr>
      <w:i/>
      <w:iCs/>
      <w:color w:val="404040" w:themeColor="text1" w:themeTint="BF"/>
    </w:rPr>
  </w:style>
  <w:style w:type="character" w:customStyle="1" w:styleId="CitaCar">
    <w:name w:val="Cita Car"/>
    <w:basedOn w:val="Fuentedeprrafopredeter"/>
    <w:link w:val="Cita"/>
    <w:uiPriority w:val="29"/>
    <w:rsid w:val="005D1667"/>
    <w:rPr>
      <w:i/>
      <w:iCs/>
      <w:color w:val="404040" w:themeColor="text1" w:themeTint="BF"/>
    </w:rPr>
  </w:style>
  <w:style w:type="paragraph" w:styleId="Prrafodelista">
    <w:name w:val="List Paragraph"/>
    <w:basedOn w:val="Normal"/>
    <w:uiPriority w:val="34"/>
    <w:qFormat/>
    <w:rsid w:val="005D1667"/>
    <w:pPr>
      <w:ind w:left="720"/>
      <w:contextualSpacing/>
    </w:pPr>
  </w:style>
  <w:style w:type="character" w:styleId="nfasisintenso">
    <w:name w:val="Intense Emphasis"/>
    <w:basedOn w:val="Fuentedeprrafopredeter"/>
    <w:uiPriority w:val="21"/>
    <w:qFormat/>
    <w:rsid w:val="005D1667"/>
    <w:rPr>
      <w:i/>
      <w:iCs/>
      <w:color w:val="0F4761" w:themeColor="accent1" w:themeShade="BF"/>
    </w:rPr>
  </w:style>
  <w:style w:type="paragraph" w:styleId="Citadestacada">
    <w:name w:val="Intense Quote"/>
    <w:basedOn w:val="Normal"/>
    <w:next w:val="Normal"/>
    <w:link w:val="CitadestacadaCar"/>
    <w:uiPriority w:val="30"/>
    <w:qFormat/>
    <w:rsid w:val="005D1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1667"/>
    <w:rPr>
      <w:i/>
      <w:iCs/>
      <w:color w:val="0F4761" w:themeColor="accent1" w:themeShade="BF"/>
    </w:rPr>
  </w:style>
  <w:style w:type="character" w:styleId="Referenciaintensa">
    <w:name w:val="Intense Reference"/>
    <w:basedOn w:val="Fuentedeprrafopredeter"/>
    <w:uiPriority w:val="32"/>
    <w:qFormat/>
    <w:rsid w:val="005D1667"/>
    <w:rPr>
      <w:b/>
      <w:bCs/>
      <w:smallCaps/>
      <w:color w:val="0F4761" w:themeColor="accent1" w:themeShade="BF"/>
      <w:spacing w:val="5"/>
    </w:rPr>
  </w:style>
  <w:style w:type="character" w:styleId="Hipervnculo">
    <w:name w:val="Hyperlink"/>
    <w:basedOn w:val="Fuentedeprrafopredeter"/>
    <w:uiPriority w:val="99"/>
    <w:unhideWhenUsed/>
    <w:rsid w:val="00C125E6"/>
    <w:rPr>
      <w:color w:val="467886" w:themeColor="hyperlink"/>
      <w:u w:val="single"/>
    </w:rPr>
  </w:style>
  <w:style w:type="character" w:styleId="Mencinsinresolver">
    <w:name w:val="Unresolved Mention"/>
    <w:basedOn w:val="Fuentedeprrafopredeter"/>
    <w:uiPriority w:val="99"/>
    <w:semiHidden/>
    <w:unhideWhenUsed/>
    <w:rsid w:val="00C125E6"/>
    <w:rPr>
      <w:color w:val="605E5C"/>
      <w:shd w:val="clear" w:color="auto" w:fill="E1DFDD"/>
    </w:rPr>
  </w:style>
  <w:style w:type="paragraph" w:styleId="TDC1">
    <w:name w:val="toc 1"/>
    <w:basedOn w:val="Normal"/>
    <w:next w:val="Normal"/>
    <w:autoRedefine/>
    <w:uiPriority w:val="39"/>
    <w:unhideWhenUsed/>
    <w:rsid w:val="00C125E6"/>
    <w:pPr>
      <w:spacing w:after="100"/>
    </w:pPr>
  </w:style>
  <w:style w:type="paragraph" w:styleId="TDC2">
    <w:name w:val="toc 2"/>
    <w:basedOn w:val="Normal"/>
    <w:next w:val="Normal"/>
    <w:autoRedefine/>
    <w:uiPriority w:val="39"/>
    <w:unhideWhenUsed/>
    <w:rsid w:val="00C125E6"/>
    <w:pPr>
      <w:spacing w:after="100"/>
      <w:ind w:left="240"/>
    </w:pPr>
  </w:style>
  <w:style w:type="paragraph" w:styleId="Descripcin">
    <w:name w:val="caption"/>
    <w:basedOn w:val="Normal"/>
    <w:next w:val="Normal"/>
    <w:uiPriority w:val="35"/>
    <w:unhideWhenUsed/>
    <w:qFormat/>
    <w:rsid w:val="00B44808"/>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B44808"/>
    <w:pPr>
      <w:spacing w:after="0"/>
    </w:pPr>
  </w:style>
  <w:style w:type="paragraph" w:styleId="Bibliografa">
    <w:name w:val="Bibliography"/>
    <w:basedOn w:val="Normal"/>
    <w:next w:val="Normal"/>
    <w:uiPriority w:val="37"/>
    <w:unhideWhenUsed/>
    <w:rsid w:val="006766DD"/>
  </w:style>
  <w:style w:type="paragraph" w:styleId="Revisin">
    <w:name w:val="Revision"/>
    <w:hidden/>
    <w:uiPriority w:val="99"/>
    <w:semiHidden/>
    <w:rsid w:val="00B414BD"/>
    <w:pPr>
      <w:spacing w:after="0" w:line="240" w:lineRule="auto"/>
    </w:pPr>
    <w:rPr>
      <w:rFonts w:ascii="Calibri" w:hAnsi="Calibri" w:cs="Calibri"/>
      <w:lang w:val="es-CO"/>
    </w:rPr>
  </w:style>
  <w:style w:type="character" w:styleId="Refdecomentario">
    <w:name w:val="annotation reference"/>
    <w:basedOn w:val="Fuentedeprrafopredeter"/>
    <w:uiPriority w:val="99"/>
    <w:semiHidden/>
    <w:unhideWhenUsed/>
    <w:rsid w:val="00B414BD"/>
    <w:rPr>
      <w:sz w:val="16"/>
      <w:szCs w:val="16"/>
    </w:rPr>
  </w:style>
  <w:style w:type="paragraph" w:styleId="Textocomentario">
    <w:name w:val="annotation text"/>
    <w:basedOn w:val="Normal"/>
    <w:link w:val="TextocomentarioCar"/>
    <w:uiPriority w:val="99"/>
    <w:unhideWhenUsed/>
    <w:rsid w:val="00B414BD"/>
    <w:pPr>
      <w:spacing w:line="240" w:lineRule="auto"/>
    </w:pPr>
    <w:rPr>
      <w:sz w:val="20"/>
      <w:szCs w:val="20"/>
    </w:rPr>
  </w:style>
  <w:style w:type="character" w:customStyle="1" w:styleId="TextocomentarioCar">
    <w:name w:val="Texto comentario Car"/>
    <w:basedOn w:val="Fuentedeprrafopredeter"/>
    <w:link w:val="Textocomentario"/>
    <w:uiPriority w:val="99"/>
    <w:rsid w:val="00B414BD"/>
    <w:rPr>
      <w:rFonts w:ascii="Calibri" w:hAnsi="Calibri" w:cs="Calibri"/>
      <w:sz w:val="20"/>
      <w:szCs w:val="20"/>
      <w:lang w:val="es-CO"/>
    </w:rPr>
  </w:style>
  <w:style w:type="paragraph" w:styleId="Asuntodelcomentario">
    <w:name w:val="annotation subject"/>
    <w:basedOn w:val="Textocomentario"/>
    <w:next w:val="Textocomentario"/>
    <w:link w:val="AsuntodelcomentarioCar"/>
    <w:uiPriority w:val="99"/>
    <w:semiHidden/>
    <w:unhideWhenUsed/>
    <w:rsid w:val="00B414BD"/>
    <w:rPr>
      <w:b/>
      <w:bCs/>
    </w:rPr>
  </w:style>
  <w:style w:type="character" w:customStyle="1" w:styleId="AsuntodelcomentarioCar">
    <w:name w:val="Asunto del comentario Car"/>
    <w:basedOn w:val="TextocomentarioCar"/>
    <w:link w:val="Asuntodelcomentario"/>
    <w:uiPriority w:val="99"/>
    <w:semiHidden/>
    <w:rsid w:val="00B414BD"/>
    <w:rPr>
      <w:rFonts w:ascii="Calibri" w:hAnsi="Calibri" w:cs="Calibri"/>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5554">
      <w:bodyDiv w:val="1"/>
      <w:marLeft w:val="0"/>
      <w:marRight w:val="0"/>
      <w:marTop w:val="0"/>
      <w:marBottom w:val="0"/>
      <w:divBdr>
        <w:top w:val="none" w:sz="0" w:space="0" w:color="auto"/>
        <w:left w:val="none" w:sz="0" w:space="0" w:color="auto"/>
        <w:bottom w:val="none" w:sz="0" w:space="0" w:color="auto"/>
        <w:right w:val="none" w:sz="0" w:space="0" w:color="auto"/>
      </w:divBdr>
    </w:div>
    <w:div w:id="66193285">
      <w:bodyDiv w:val="1"/>
      <w:marLeft w:val="0"/>
      <w:marRight w:val="0"/>
      <w:marTop w:val="0"/>
      <w:marBottom w:val="0"/>
      <w:divBdr>
        <w:top w:val="none" w:sz="0" w:space="0" w:color="auto"/>
        <w:left w:val="none" w:sz="0" w:space="0" w:color="auto"/>
        <w:bottom w:val="none" w:sz="0" w:space="0" w:color="auto"/>
        <w:right w:val="none" w:sz="0" w:space="0" w:color="auto"/>
      </w:divBdr>
    </w:div>
    <w:div w:id="143350307">
      <w:bodyDiv w:val="1"/>
      <w:marLeft w:val="0"/>
      <w:marRight w:val="0"/>
      <w:marTop w:val="0"/>
      <w:marBottom w:val="0"/>
      <w:divBdr>
        <w:top w:val="none" w:sz="0" w:space="0" w:color="auto"/>
        <w:left w:val="none" w:sz="0" w:space="0" w:color="auto"/>
        <w:bottom w:val="none" w:sz="0" w:space="0" w:color="auto"/>
        <w:right w:val="none" w:sz="0" w:space="0" w:color="auto"/>
      </w:divBdr>
    </w:div>
    <w:div w:id="165942390">
      <w:bodyDiv w:val="1"/>
      <w:marLeft w:val="0"/>
      <w:marRight w:val="0"/>
      <w:marTop w:val="0"/>
      <w:marBottom w:val="0"/>
      <w:divBdr>
        <w:top w:val="none" w:sz="0" w:space="0" w:color="auto"/>
        <w:left w:val="none" w:sz="0" w:space="0" w:color="auto"/>
        <w:bottom w:val="none" w:sz="0" w:space="0" w:color="auto"/>
        <w:right w:val="none" w:sz="0" w:space="0" w:color="auto"/>
      </w:divBdr>
    </w:div>
    <w:div w:id="472871935">
      <w:bodyDiv w:val="1"/>
      <w:marLeft w:val="0"/>
      <w:marRight w:val="0"/>
      <w:marTop w:val="0"/>
      <w:marBottom w:val="0"/>
      <w:divBdr>
        <w:top w:val="none" w:sz="0" w:space="0" w:color="auto"/>
        <w:left w:val="none" w:sz="0" w:space="0" w:color="auto"/>
        <w:bottom w:val="none" w:sz="0" w:space="0" w:color="auto"/>
        <w:right w:val="none" w:sz="0" w:space="0" w:color="auto"/>
      </w:divBdr>
    </w:div>
    <w:div w:id="484781356">
      <w:bodyDiv w:val="1"/>
      <w:marLeft w:val="0"/>
      <w:marRight w:val="0"/>
      <w:marTop w:val="0"/>
      <w:marBottom w:val="0"/>
      <w:divBdr>
        <w:top w:val="none" w:sz="0" w:space="0" w:color="auto"/>
        <w:left w:val="none" w:sz="0" w:space="0" w:color="auto"/>
        <w:bottom w:val="none" w:sz="0" w:space="0" w:color="auto"/>
        <w:right w:val="none" w:sz="0" w:space="0" w:color="auto"/>
      </w:divBdr>
    </w:div>
    <w:div w:id="486243117">
      <w:bodyDiv w:val="1"/>
      <w:marLeft w:val="0"/>
      <w:marRight w:val="0"/>
      <w:marTop w:val="0"/>
      <w:marBottom w:val="0"/>
      <w:divBdr>
        <w:top w:val="none" w:sz="0" w:space="0" w:color="auto"/>
        <w:left w:val="none" w:sz="0" w:space="0" w:color="auto"/>
        <w:bottom w:val="none" w:sz="0" w:space="0" w:color="auto"/>
        <w:right w:val="none" w:sz="0" w:space="0" w:color="auto"/>
      </w:divBdr>
    </w:div>
    <w:div w:id="532960117">
      <w:bodyDiv w:val="1"/>
      <w:marLeft w:val="0"/>
      <w:marRight w:val="0"/>
      <w:marTop w:val="0"/>
      <w:marBottom w:val="0"/>
      <w:divBdr>
        <w:top w:val="none" w:sz="0" w:space="0" w:color="auto"/>
        <w:left w:val="none" w:sz="0" w:space="0" w:color="auto"/>
        <w:bottom w:val="none" w:sz="0" w:space="0" w:color="auto"/>
        <w:right w:val="none" w:sz="0" w:space="0" w:color="auto"/>
      </w:divBdr>
    </w:div>
    <w:div w:id="717627826">
      <w:bodyDiv w:val="1"/>
      <w:marLeft w:val="0"/>
      <w:marRight w:val="0"/>
      <w:marTop w:val="0"/>
      <w:marBottom w:val="0"/>
      <w:divBdr>
        <w:top w:val="none" w:sz="0" w:space="0" w:color="auto"/>
        <w:left w:val="none" w:sz="0" w:space="0" w:color="auto"/>
        <w:bottom w:val="none" w:sz="0" w:space="0" w:color="auto"/>
        <w:right w:val="none" w:sz="0" w:space="0" w:color="auto"/>
      </w:divBdr>
    </w:div>
    <w:div w:id="987588847">
      <w:bodyDiv w:val="1"/>
      <w:marLeft w:val="0"/>
      <w:marRight w:val="0"/>
      <w:marTop w:val="0"/>
      <w:marBottom w:val="0"/>
      <w:divBdr>
        <w:top w:val="none" w:sz="0" w:space="0" w:color="auto"/>
        <w:left w:val="none" w:sz="0" w:space="0" w:color="auto"/>
        <w:bottom w:val="none" w:sz="0" w:space="0" w:color="auto"/>
        <w:right w:val="none" w:sz="0" w:space="0" w:color="auto"/>
      </w:divBdr>
    </w:div>
    <w:div w:id="1083332934">
      <w:bodyDiv w:val="1"/>
      <w:marLeft w:val="0"/>
      <w:marRight w:val="0"/>
      <w:marTop w:val="0"/>
      <w:marBottom w:val="0"/>
      <w:divBdr>
        <w:top w:val="none" w:sz="0" w:space="0" w:color="auto"/>
        <w:left w:val="none" w:sz="0" w:space="0" w:color="auto"/>
        <w:bottom w:val="none" w:sz="0" w:space="0" w:color="auto"/>
        <w:right w:val="none" w:sz="0" w:space="0" w:color="auto"/>
      </w:divBdr>
    </w:div>
    <w:div w:id="1213737208">
      <w:bodyDiv w:val="1"/>
      <w:marLeft w:val="0"/>
      <w:marRight w:val="0"/>
      <w:marTop w:val="0"/>
      <w:marBottom w:val="0"/>
      <w:divBdr>
        <w:top w:val="none" w:sz="0" w:space="0" w:color="auto"/>
        <w:left w:val="none" w:sz="0" w:space="0" w:color="auto"/>
        <w:bottom w:val="none" w:sz="0" w:space="0" w:color="auto"/>
        <w:right w:val="none" w:sz="0" w:space="0" w:color="auto"/>
      </w:divBdr>
    </w:div>
    <w:div w:id="1264000089">
      <w:bodyDiv w:val="1"/>
      <w:marLeft w:val="0"/>
      <w:marRight w:val="0"/>
      <w:marTop w:val="0"/>
      <w:marBottom w:val="0"/>
      <w:divBdr>
        <w:top w:val="none" w:sz="0" w:space="0" w:color="auto"/>
        <w:left w:val="none" w:sz="0" w:space="0" w:color="auto"/>
        <w:bottom w:val="none" w:sz="0" w:space="0" w:color="auto"/>
        <w:right w:val="none" w:sz="0" w:space="0" w:color="auto"/>
      </w:divBdr>
    </w:div>
    <w:div w:id="1853957967">
      <w:bodyDiv w:val="1"/>
      <w:marLeft w:val="0"/>
      <w:marRight w:val="0"/>
      <w:marTop w:val="0"/>
      <w:marBottom w:val="0"/>
      <w:divBdr>
        <w:top w:val="none" w:sz="0" w:space="0" w:color="auto"/>
        <w:left w:val="none" w:sz="0" w:space="0" w:color="auto"/>
        <w:bottom w:val="none" w:sz="0" w:space="0" w:color="auto"/>
        <w:right w:val="none" w:sz="0" w:space="0" w:color="auto"/>
      </w:divBdr>
    </w:div>
    <w:div w:id="209192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ontill@eafit.edu.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atrujilla@eafit.edu.co" TargetMode="Externa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jimenezh1@eafit.edu"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Uni18</b:Tag>
    <b:SourceType>Report</b:SourceType>
    <b:Guid>{25B2F460-2C6E-404C-B646-5426E2EA08EB}</b:Guid>
    <b:Title>Reglamento de Propiedad Intelectual</b:Title>
    <b:Year>2018</b:Year>
    <b:City>Medellín</b:City>
    <b:Publisher>Editorial EAFIT</b:Publisher>
    <b:LCID>es-CO</b:LCID>
    <b:Author>
      <b:Author>
        <b:Corporate>Universidad EAFIT</b:Corporate>
      </b:Author>
    </b:Author>
    <b:RefOrder>1</b:RefOrder>
  </b:Source>
  <b:Source>
    <b:Tag>Sna19</b:Tag>
    <b:SourceType>InternetSite</b:SourceType>
    <b:Guid>{CEFED885-09A5-4BBB-83EA-805C842951EC}</b:Guid>
    <b:Title>The Top 10 Operational Amplifiers on SnapEDA</b:Title>
    <b:Year>2019</b:Year>
    <b:Author>
      <b:Author>
        <b:Corporate>SnapEDA Team</b:Corporate>
      </b:Author>
    </b:Author>
    <b:InternetSiteTitle>The SnapEDA Blog</b:InternetSiteTitle>
    <b:Month>October</b:Month>
    <b:Day>23</b:Day>
    <b:URL>https://blog.snapeda.com/2019/10/23/the-top-10-operational-amplifiers/</b:URL>
    <b:RefOrder>2</b:RefOrder>
  </b:Source>
  <b:Source>
    <b:Tag>PHY</b:Tag>
    <b:SourceType>Report</b:SourceType>
    <b:Guid>{5E860758-D60C-4A8C-A7A5-89CD7DE77107}</b:Guid>
    <b:Title>Universal Amplifier Operating Instructions</b:Title>
    <b:Author>
      <b:Author>
        <b:Corporate>PHYWE Systeme GmbH &amp; Co.</b:Corporate>
      </b:Author>
    </b:Author>
    <b:City>Göttingen</b:City>
    <b:RefOrder>3</b:RefOrder>
  </b:Source>
  <b:Source>
    <b:Tag>Tex02</b:Tag>
    <b:SourceType>Book</b:SourceType>
    <b:Guid>{0BBF2287-7D48-4E66-ADF4-D7A608F80F7E}</b:Guid>
    <b:Title>Op Amps for Everyone</b:Title>
    <b:Year>2002</b:Year>
    <b:Publisher>Texas Instruments Incorporated</b:Publisher>
    <b:City>Dallas</b:City>
    <b:Author>
      <b:Author>
        <b:Corporate>Texas Instruments</b:Corporate>
      </b:Author>
    </b:Author>
    <b:RefOrder>4</b:RefOrder>
  </b:Source>
</b:Sources>
</file>

<file path=customXml/itemProps1.xml><?xml version="1.0" encoding="utf-8"?>
<ds:datastoreItem xmlns:ds="http://schemas.openxmlformats.org/officeDocument/2006/customXml" ds:itemID="{DFFEE938-BAC2-479B-9445-0A4ABEB6A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5915</TotalTime>
  <Pages>1</Pages>
  <Words>1417</Words>
  <Characters>8077</Characters>
  <Application>Microsoft Office Word</Application>
  <DocSecurity>0</DocSecurity>
  <Lines>67</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Chronic_Frolic .</dc:creator>
  <cp:keywords/>
  <dc:description/>
  <cp:lastModifiedBy>Carlos Alejandro Trujillo Anaya</cp:lastModifiedBy>
  <cp:revision>6</cp:revision>
  <dcterms:created xsi:type="dcterms:W3CDTF">2024-08-01T16:45:00Z</dcterms:created>
  <dcterms:modified xsi:type="dcterms:W3CDTF">2024-08-08T17:07:00Z</dcterms:modified>
</cp:coreProperties>
</file>